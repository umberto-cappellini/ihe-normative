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7A83"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2CD7DA9E" w14:textId="77777777" w:rsidR="002676E4" w:rsidRPr="00755962" w:rsidRDefault="002676E4">
      <w:pPr>
        <w:pBdr>
          <w:top w:val="nil"/>
          <w:left w:val="nil"/>
          <w:bottom w:val="nil"/>
          <w:right w:val="nil"/>
          <w:between w:val="nil"/>
        </w:pBdr>
        <w:rPr>
          <w:color w:val="000000"/>
        </w:rPr>
      </w:pPr>
    </w:p>
    <w:p w14:paraId="6FEAAFDE"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6BA1B916" wp14:editId="36466446">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969DB00" w14:textId="77777777" w:rsidR="002676E4" w:rsidRPr="00755962" w:rsidRDefault="002676E4">
      <w:pPr>
        <w:pBdr>
          <w:top w:val="nil"/>
          <w:left w:val="nil"/>
          <w:bottom w:val="nil"/>
          <w:right w:val="nil"/>
          <w:between w:val="nil"/>
        </w:pBdr>
        <w:rPr>
          <w:color w:val="000000"/>
        </w:rPr>
      </w:pPr>
    </w:p>
    <w:p w14:paraId="0D035284"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5381385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1F5A5544" w14:textId="77777777" w:rsidR="002676E4" w:rsidRPr="00755962" w:rsidRDefault="002676E4">
      <w:pPr>
        <w:pBdr>
          <w:top w:val="nil"/>
          <w:left w:val="nil"/>
          <w:bottom w:val="nil"/>
          <w:right w:val="nil"/>
          <w:between w:val="nil"/>
        </w:pBdr>
        <w:rPr>
          <w:color w:val="000000"/>
        </w:rPr>
      </w:pPr>
    </w:p>
    <w:p w14:paraId="6785E35F" w14:textId="77777777" w:rsidR="002676E4" w:rsidRPr="00755962" w:rsidRDefault="002676E4">
      <w:pPr>
        <w:pBdr>
          <w:top w:val="nil"/>
          <w:left w:val="nil"/>
          <w:bottom w:val="nil"/>
          <w:right w:val="nil"/>
          <w:between w:val="nil"/>
        </w:pBdr>
        <w:rPr>
          <w:color w:val="000000"/>
        </w:rPr>
      </w:pPr>
    </w:p>
    <w:p w14:paraId="1670B344" w14:textId="77777777" w:rsidR="002676E4" w:rsidRPr="00755962" w:rsidRDefault="002676E4">
      <w:pPr>
        <w:pBdr>
          <w:top w:val="nil"/>
          <w:left w:val="nil"/>
          <w:bottom w:val="nil"/>
          <w:right w:val="nil"/>
          <w:between w:val="nil"/>
        </w:pBdr>
        <w:rPr>
          <w:color w:val="000000"/>
        </w:rPr>
      </w:pPr>
    </w:p>
    <w:p w14:paraId="7C9A05ED"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BE2473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72D2D508" w14:textId="77777777" w:rsidR="002676E4" w:rsidRPr="00755962" w:rsidRDefault="002676E4">
      <w:pPr>
        <w:pBdr>
          <w:top w:val="nil"/>
          <w:left w:val="nil"/>
          <w:bottom w:val="nil"/>
          <w:right w:val="nil"/>
          <w:between w:val="nil"/>
        </w:pBdr>
        <w:rPr>
          <w:color w:val="000000"/>
        </w:rPr>
      </w:pPr>
    </w:p>
    <w:p w14:paraId="1D437BC2"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40EF9206"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41C1D422"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43F40208" w14:textId="12DBB841"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ins w:id="1" w:author="Umberto Cappellini" w:date="2019-04-30T18:03:00Z">
        <w:r w:rsidR="0054748D">
          <w:rPr>
            <w:b/>
            <w:sz w:val="44"/>
            <w:szCs w:val="44"/>
          </w:rPr>
          <w:t>2</w:t>
        </w:r>
      </w:ins>
      <w:bookmarkStart w:id="2" w:name="_GoBack"/>
      <w:bookmarkEnd w:id="2"/>
      <w:del w:id="3" w:author="Umberto Cappellini" w:date="2019-04-30T18:03:00Z">
        <w:r w:rsidRPr="00755962" w:rsidDel="0054748D">
          <w:rPr>
            <w:b/>
            <w:sz w:val="44"/>
            <w:szCs w:val="44"/>
          </w:rPr>
          <w:delText>1</w:delText>
        </w:r>
      </w:del>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02FEB30B" w14:textId="77777777" w:rsidR="002676E4" w:rsidRPr="00755962" w:rsidRDefault="00A350F3">
      <w:pPr>
        <w:pBdr>
          <w:top w:val="nil"/>
          <w:left w:val="nil"/>
          <w:bottom w:val="nil"/>
          <w:right w:val="nil"/>
          <w:between w:val="nil"/>
        </w:pBdr>
        <w:rPr>
          <w:i/>
          <w:color w:val="000000"/>
        </w:rPr>
      </w:pPr>
      <w:bookmarkStart w:id="4" w:name="30j0zll" w:colFirst="0" w:colLast="0"/>
      <w:bookmarkStart w:id="5" w:name="1fob9te" w:colFirst="0" w:colLast="0"/>
      <w:bookmarkEnd w:id="4"/>
      <w:bookmarkEnd w:id="5"/>
      <w:r w:rsidRPr="00755962">
        <w:rPr>
          <w:i/>
          <w:color w:val="000000"/>
        </w:rPr>
        <w:t>&lt;The IHE Documentation Specialist will change the title to just “Draft for Public Comment” or “Trial Implementation” upon publication. Leave “as is” until then.&gt;</w:t>
      </w:r>
    </w:p>
    <w:p w14:paraId="00276113" w14:textId="40D6FE9B"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w:t>
      </w:r>
      <w:del w:id="6" w:author="Umberto Cappellini" w:date="2019-04-30T17:48:00Z">
        <w:r w:rsidRPr="00755962" w:rsidDel="009A7C06">
          <w:rPr>
            <w:color w:val="000000"/>
          </w:rPr>
          <w:delText xml:space="preserve">Month </w:delText>
        </w:r>
      </w:del>
      <w:ins w:id="7" w:author="Umberto Cappellini" w:date="2019-04-30T17:48:00Z">
        <w:r w:rsidR="009A7C06">
          <w:rPr>
            <w:color w:val="000000"/>
          </w:rPr>
          <w:t xml:space="preserve">April </w:t>
        </w:r>
        <w:r w:rsidR="009A7C06" w:rsidRPr="00755962">
          <w:rPr>
            <w:color w:val="000000"/>
          </w:rPr>
          <w:t xml:space="preserve"> </w:t>
        </w:r>
      </w:ins>
      <w:del w:id="8" w:author="Umberto Cappellini" w:date="2019-04-30T17:48:00Z">
        <w:r w:rsidRPr="00755962" w:rsidDel="009A7C06">
          <w:rPr>
            <w:color w:val="000000"/>
          </w:rPr>
          <w:delText>xx</w:delText>
        </w:r>
      </w:del>
      <w:ins w:id="9" w:author="Umberto Cappellini" w:date="2019-04-30T17:55:00Z">
        <w:r w:rsidR="006117A6">
          <w:rPr>
            <w:color w:val="000000"/>
          </w:rPr>
          <w:t>29</w:t>
        </w:r>
      </w:ins>
      <w:r w:rsidRPr="00755962">
        <w:rPr>
          <w:color w:val="000000"/>
        </w:rPr>
        <w:t xml:space="preserve">, </w:t>
      </w:r>
      <w:del w:id="10" w:author="Umberto Cappellini" w:date="2019-04-30T17:48:00Z">
        <w:r w:rsidRPr="00755962" w:rsidDel="009A7C06">
          <w:rPr>
            <w:color w:val="000000"/>
          </w:rPr>
          <w:delText>20xx</w:delText>
        </w:r>
      </w:del>
      <w:ins w:id="11" w:author="Umberto Cappellini" w:date="2019-04-30T17:48:00Z">
        <w:r w:rsidR="009A7C06" w:rsidRPr="00755962">
          <w:rPr>
            <w:color w:val="000000"/>
          </w:rPr>
          <w:t>20</w:t>
        </w:r>
        <w:r w:rsidR="009A7C06">
          <w:rPr>
            <w:color w:val="000000"/>
          </w:rPr>
          <w:t>19</w:t>
        </w:r>
      </w:ins>
      <w:r w:rsidRPr="00755962">
        <w:rPr>
          <w:color w:val="000000"/>
        </w:rPr>
        <w:t>&gt;</w:t>
      </w:r>
    </w:p>
    <w:p w14:paraId="01C3D29A"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0730700"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67E06944" w14:textId="77777777" w:rsidR="002676E4" w:rsidRPr="00755962" w:rsidRDefault="002676E4">
      <w:pPr>
        <w:pBdr>
          <w:top w:val="nil"/>
          <w:left w:val="nil"/>
          <w:bottom w:val="nil"/>
          <w:right w:val="nil"/>
          <w:between w:val="nil"/>
        </w:pBdr>
        <w:rPr>
          <w:color w:val="000000"/>
        </w:rPr>
      </w:pPr>
    </w:p>
    <w:p w14:paraId="2733522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76E3BD6B"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19E69980"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3E9B7F12"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6E66988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70F6355A"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069B475"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23CC298"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5002361B"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7FE2916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31F2312F"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3355943E"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7524E2E4"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232132E6"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4BAA74F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65556E7C"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97C6D95" w14:textId="77777777" w:rsidR="002676E4" w:rsidRPr="00755962" w:rsidRDefault="002676E4">
      <w:pPr>
        <w:pBdr>
          <w:top w:val="nil"/>
          <w:left w:val="nil"/>
          <w:bottom w:val="nil"/>
          <w:right w:val="nil"/>
          <w:between w:val="nil"/>
        </w:pBdr>
        <w:rPr>
          <w:color w:val="000000"/>
        </w:rPr>
      </w:pPr>
    </w:p>
    <w:p w14:paraId="55849B22"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5B40556B"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E19E38E"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523B97D3"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533C604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4E476454" w14:textId="77777777" w:rsidR="002676E4" w:rsidRPr="00755962" w:rsidRDefault="002676E4">
      <w:pPr>
        <w:pBdr>
          <w:top w:val="nil"/>
          <w:left w:val="nil"/>
          <w:bottom w:val="nil"/>
          <w:right w:val="nil"/>
          <w:between w:val="nil"/>
        </w:pBdr>
        <w:rPr>
          <w:color w:val="000000"/>
        </w:rPr>
      </w:pPr>
    </w:p>
    <w:p w14:paraId="23E0DC1C"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0468DFBD" w14:textId="77777777" w:rsidR="002676E4" w:rsidRPr="00755962" w:rsidRDefault="002676E4"/>
    <w:sdt>
      <w:sdtPr>
        <w:id w:val="262580124"/>
        <w:docPartObj>
          <w:docPartGallery w:val="Table of Contents"/>
          <w:docPartUnique/>
        </w:docPartObj>
      </w:sdtPr>
      <w:sdtEndPr/>
      <w:sdtContent>
        <w:p w14:paraId="465C06AA"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537879A7" w14:textId="77777777" w:rsidR="002676E4" w:rsidRPr="00755962" w:rsidRDefault="00D43D52">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4FDFE9F6" w14:textId="77777777" w:rsidR="002676E4" w:rsidRPr="00755962" w:rsidRDefault="00D43D52">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5C1F6A97" w14:textId="77777777" w:rsidR="002676E4" w:rsidRPr="00755962" w:rsidRDefault="00D43D52">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3C491619" w14:textId="77777777" w:rsidR="002676E4" w:rsidRPr="00755962" w:rsidRDefault="00D43D52">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5AE17E7E" w14:textId="77777777" w:rsidR="002676E4" w:rsidRPr="00755962" w:rsidRDefault="00D43D52">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17BE9792" w14:textId="77777777" w:rsidR="002676E4" w:rsidRPr="00755962" w:rsidRDefault="00D43D52">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05C96FD2" w14:textId="77777777" w:rsidR="002676E4" w:rsidRPr="00755962" w:rsidRDefault="00D43D52">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1BD36C1C" w14:textId="77777777" w:rsidR="002676E4" w:rsidRPr="00755962" w:rsidRDefault="00D43D52">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18E73714" w14:textId="77777777" w:rsidR="002676E4" w:rsidRPr="00755962" w:rsidRDefault="00D43D52">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7938C9FC" w14:textId="77777777" w:rsidR="002676E4" w:rsidRPr="00755962" w:rsidRDefault="00D43D52">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12A9D2F1" w14:textId="77777777" w:rsidR="002676E4" w:rsidRPr="00755962" w:rsidRDefault="00D43D52">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180E2DE9" w14:textId="77777777" w:rsidR="002676E4" w:rsidRPr="00755962" w:rsidRDefault="00D43D52">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73040C9F" w14:textId="77777777" w:rsidR="002676E4" w:rsidRPr="00755962" w:rsidRDefault="00D43D52">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7D652CD0" w14:textId="77777777" w:rsidR="002676E4" w:rsidRPr="00755962" w:rsidRDefault="00D43D52">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2D752DE9" w14:textId="77777777" w:rsidR="002676E4" w:rsidRPr="00755962" w:rsidRDefault="00D43D52">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036F1159" w14:textId="77777777" w:rsidR="002676E4" w:rsidRPr="00755962" w:rsidRDefault="00D43D52">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56F944AB" w14:textId="77777777" w:rsidR="002676E4" w:rsidRPr="00755962" w:rsidRDefault="00D43D52">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33CC3CF2" w14:textId="77777777" w:rsidR="002676E4" w:rsidRPr="00755962" w:rsidRDefault="00D43D52">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3D4AEE2D" w14:textId="77777777" w:rsidR="002676E4" w:rsidRPr="00755962" w:rsidRDefault="00D43D52">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7E9FFB27" w14:textId="77777777" w:rsidR="002676E4" w:rsidRPr="00755962" w:rsidRDefault="00D43D52">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5A72F9F5" w14:textId="77777777" w:rsidR="002676E4" w:rsidRPr="00755962" w:rsidRDefault="00D43D52">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07EC1056" w14:textId="77777777" w:rsidR="002676E4" w:rsidRPr="00755962" w:rsidRDefault="00D43D52">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063B6F0A" w14:textId="77777777" w:rsidR="002676E4" w:rsidRPr="00755962" w:rsidRDefault="00D43D52">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311F8429" w14:textId="77777777" w:rsidR="002676E4" w:rsidRPr="00755962" w:rsidRDefault="00D43D52">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211DF535" w14:textId="77777777" w:rsidR="002676E4" w:rsidRPr="00755962" w:rsidRDefault="00D43D52">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1554C3B4" w14:textId="77777777" w:rsidR="002676E4" w:rsidRPr="00755962" w:rsidRDefault="00D43D52">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6FE494DF" w14:textId="77777777" w:rsidR="002676E4" w:rsidRPr="00755962" w:rsidRDefault="00D43D52">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2F302FF7" w14:textId="77777777" w:rsidR="002676E4" w:rsidRPr="00755962" w:rsidRDefault="00D43D52">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6ACE16F" w14:textId="77777777" w:rsidR="002676E4" w:rsidRPr="00755962" w:rsidRDefault="00D43D52">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11513CD7" w14:textId="77777777" w:rsidR="002676E4" w:rsidRPr="00755962" w:rsidRDefault="00D43D52">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7497AB97" w14:textId="77777777" w:rsidR="002676E4" w:rsidRPr="00755962" w:rsidRDefault="00D43D52">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799EB57D" w14:textId="77777777" w:rsidR="002676E4" w:rsidRPr="00755962" w:rsidRDefault="00D43D52">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58A58381" w14:textId="77777777" w:rsidR="002676E4" w:rsidRPr="00755962" w:rsidRDefault="00D43D52">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60B2D8E2" w14:textId="77777777" w:rsidR="002676E4" w:rsidRPr="00755962" w:rsidRDefault="00D43D52">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8373AF4" w14:textId="77777777" w:rsidR="002676E4" w:rsidRPr="00755962" w:rsidRDefault="00D43D52">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09DD8F37" w14:textId="77777777" w:rsidR="002676E4" w:rsidRPr="00755962" w:rsidRDefault="00D43D52">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13CBEC07" w14:textId="77777777" w:rsidR="002676E4" w:rsidRPr="00755962" w:rsidRDefault="00D43D52">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112A811E" w14:textId="77777777" w:rsidR="002676E4" w:rsidRPr="00755962" w:rsidRDefault="00D43D52">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26A814B2" w14:textId="77777777" w:rsidR="002676E4" w:rsidRPr="00755962" w:rsidRDefault="00D43D52">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192EBE5E" w14:textId="77777777" w:rsidR="002676E4" w:rsidRPr="00755962" w:rsidRDefault="00D43D52">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3149DD7D" w14:textId="77777777" w:rsidR="002676E4" w:rsidRPr="00755962" w:rsidRDefault="00D43D52">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79C2C6DE" w14:textId="77777777" w:rsidR="002676E4" w:rsidRPr="00755962" w:rsidRDefault="00D43D52">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0543746" w14:textId="77777777" w:rsidR="002676E4" w:rsidRPr="00755962" w:rsidRDefault="00D43D52">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79D93F62" w14:textId="77777777" w:rsidR="002676E4" w:rsidRPr="00755962" w:rsidRDefault="00D43D52">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1E619355" w14:textId="77777777" w:rsidR="002676E4" w:rsidRPr="00755962" w:rsidRDefault="00D43D52">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205DD9C1" w14:textId="77777777" w:rsidR="002676E4" w:rsidRPr="00755962" w:rsidRDefault="00D43D52">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B778B97" w14:textId="77777777" w:rsidR="002676E4" w:rsidRPr="00755962" w:rsidRDefault="00D43D52">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44330ED3" w14:textId="77777777" w:rsidR="002676E4" w:rsidRPr="00755962" w:rsidRDefault="00D43D52">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75CC8EDD" w14:textId="77777777" w:rsidR="002676E4" w:rsidRPr="00755962" w:rsidRDefault="00D43D52">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4391A8CC" w14:textId="77777777" w:rsidR="002676E4" w:rsidRPr="00755962" w:rsidRDefault="00D43D52">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46058555" w14:textId="77777777" w:rsidR="002676E4" w:rsidRPr="00755962" w:rsidRDefault="00D43D52">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5CD8E4F2" w14:textId="77777777" w:rsidR="002676E4" w:rsidRPr="00755962" w:rsidRDefault="00D43D52">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07D3F44E" w14:textId="77777777" w:rsidR="002676E4" w:rsidRPr="00755962" w:rsidRDefault="00D43D52">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69500663" w14:textId="77777777" w:rsidR="002676E4" w:rsidRPr="00755962" w:rsidRDefault="00D43D52">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3E11EAB1" w14:textId="77777777" w:rsidR="002676E4" w:rsidRPr="00755962" w:rsidRDefault="00D43D52">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50656343" w14:textId="77777777" w:rsidR="002676E4" w:rsidRPr="00755962" w:rsidRDefault="00D43D52">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5C9DEECF" w14:textId="77777777" w:rsidR="002676E4" w:rsidRPr="00755962" w:rsidRDefault="00D43D52">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31DF6380" w14:textId="77777777" w:rsidR="002676E4" w:rsidRPr="00755962" w:rsidRDefault="00D43D52">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61F8F958" w14:textId="77777777" w:rsidR="002676E4" w:rsidRPr="00755962" w:rsidRDefault="00D43D52">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278288A0" w14:textId="77777777" w:rsidR="002676E4" w:rsidRPr="00755962" w:rsidRDefault="00D43D52">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55C02BEE" w14:textId="77777777" w:rsidR="002676E4" w:rsidRPr="00755962" w:rsidRDefault="00D43D52">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8622014" w14:textId="77777777" w:rsidR="002676E4" w:rsidRPr="00755962" w:rsidRDefault="00D43D52">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77757834" w14:textId="77777777" w:rsidR="002676E4" w:rsidRPr="00755962" w:rsidRDefault="00D43D52">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0915408" w14:textId="77777777" w:rsidR="002676E4" w:rsidRPr="00755962" w:rsidRDefault="00D43D52">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12519B8A" w14:textId="77777777" w:rsidR="002676E4" w:rsidRPr="00755962" w:rsidRDefault="00D43D52">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5FC8AE82" w14:textId="77777777" w:rsidR="002676E4" w:rsidRPr="00755962" w:rsidRDefault="00D43D52">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30DBA5F7" w14:textId="77777777" w:rsidR="002676E4" w:rsidRPr="00755962" w:rsidRDefault="00D43D52">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757ACE6B" w14:textId="77777777" w:rsidR="002676E4" w:rsidRPr="00755962" w:rsidRDefault="00D43D52">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034DC8F9" w14:textId="77777777" w:rsidR="002676E4" w:rsidRPr="00755962" w:rsidRDefault="00D43D52">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5A23B3B9" w14:textId="77777777" w:rsidR="002676E4" w:rsidRPr="00755962" w:rsidRDefault="00D43D52">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26B2B40D" w14:textId="77777777" w:rsidR="002676E4" w:rsidRPr="00755962" w:rsidRDefault="00D43D52">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30B21A29" w14:textId="77777777" w:rsidR="002676E4" w:rsidRPr="00755962" w:rsidRDefault="00D43D52">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3BA25CA7" w14:textId="77777777" w:rsidR="002676E4" w:rsidRPr="00755962" w:rsidRDefault="00D43D52">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5EC950A0" w14:textId="77777777" w:rsidR="002676E4" w:rsidRPr="00755962" w:rsidRDefault="00D43D52">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6C2701C8" w14:textId="77777777" w:rsidR="002676E4" w:rsidRPr="00755962" w:rsidRDefault="00D43D52">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2F7C58EF" w14:textId="77777777" w:rsidR="002676E4" w:rsidRPr="00755962" w:rsidRDefault="00D43D52">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506C854A" w14:textId="77777777" w:rsidR="002676E4" w:rsidRPr="00755962" w:rsidRDefault="00D43D52">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6E42581F" w14:textId="77777777" w:rsidR="002676E4" w:rsidRPr="00755962" w:rsidRDefault="00D43D52">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023BA137" w14:textId="77777777" w:rsidR="002676E4" w:rsidRPr="00755962" w:rsidRDefault="00D43D52">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44A46983" w14:textId="77777777" w:rsidR="002676E4" w:rsidRPr="00755962" w:rsidRDefault="00D43D52">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727098B6" w14:textId="77777777" w:rsidR="002676E4" w:rsidRPr="00755962" w:rsidRDefault="00D43D52">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649F71F4" w14:textId="77777777" w:rsidR="002676E4" w:rsidRPr="00755962" w:rsidRDefault="00D43D52">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53E396F3" w14:textId="77777777" w:rsidR="002676E4" w:rsidRPr="00755962" w:rsidRDefault="00D43D52">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5D22C50A" w14:textId="77777777" w:rsidR="002676E4" w:rsidRPr="00755962" w:rsidRDefault="00D43D52">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19EDE587" w14:textId="77777777" w:rsidR="002676E4" w:rsidRPr="00755962" w:rsidRDefault="00D43D52">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568B3E2A" w14:textId="77777777" w:rsidR="002676E4" w:rsidRPr="00755962" w:rsidRDefault="00D43D52">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36DCAE18" w14:textId="77777777" w:rsidR="002676E4" w:rsidRPr="00755962" w:rsidRDefault="00D43D52">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4B0FAA95" w14:textId="77777777" w:rsidR="002676E4" w:rsidRPr="00755962" w:rsidRDefault="00D43D52">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330FE421" w14:textId="77777777" w:rsidR="002676E4" w:rsidRPr="00755962" w:rsidRDefault="00D43D52">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03AFA334" w14:textId="77777777" w:rsidR="002676E4" w:rsidRPr="00755962" w:rsidRDefault="00D43D52">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0414B3DF" w14:textId="77777777" w:rsidR="002676E4" w:rsidRPr="00755962" w:rsidRDefault="00D43D52">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29452B69" w14:textId="77777777" w:rsidR="002676E4" w:rsidRPr="00755962" w:rsidRDefault="00D43D52">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5D9F13DD" w14:textId="77777777" w:rsidR="002676E4" w:rsidRPr="00755962" w:rsidRDefault="00D43D52">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3AC9F262" w14:textId="77777777" w:rsidR="002676E4" w:rsidRPr="00755962" w:rsidRDefault="00D43D52">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70645F0F" w14:textId="77777777" w:rsidR="002676E4" w:rsidRPr="00755962" w:rsidRDefault="00D43D52">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559FAAE6" w14:textId="77777777" w:rsidR="002676E4" w:rsidRPr="00755962" w:rsidRDefault="00D43D52">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96C1B7C" w14:textId="77777777" w:rsidR="002676E4" w:rsidRPr="00755962" w:rsidRDefault="00D43D52">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73674D65" w14:textId="77777777" w:rsidR="002676E4" w:rsidRPr="00755962" w:rsidRDefault="00D43D52">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5D11045D" w14:textId="77777777" w:rsidR="002676E4" w:rsidRPr="00755962" w:rsidRDefault="00D43D52">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70E15A8B" w14:textId="77777777" w:rsidR="002676E4" w:rsidRPr="00755962" w:rsidRDefault="00D43D52">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105B82E1" w14:textId="77777777" w:rsidR="002676E4" w:rsidRPr="00755962" w:rsidRDefault="00D43D52">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21B8B94C" w14:textId="77777777" w:rsidR="002676E4" w:rsidRPr="00755962" w:rsidRDefault="00D43D52">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46A95DFE" w14:textId="77777777" w:rsidR="002676E4" w:rsidRPr="00755962" w:rsidRDefault="00D43D52">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6A87BAC1" w14:textId="77777777" w:rsidR="002676E4" w:rsidRPr="00755962" w:rsidRDefault="00D43D52">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74146403" w14:textId="77777777" w:rsidR="002676E4" w:rsidRPr="00755962" w:rsidRDefault="00D43D52">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4D4DC87E" w14:textId="77777777" w:rsidR="002676E4" w:rsidRPr="00755962" w:rsidRDefault="00D43D52">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3C1157ED" w14:textId="77777777" w:rsidR="002676E4" w:rsidRPr="00755962" w:rsidRDefault="00D43D52">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0066E3E3" w14:textId="77777777" w:rsidR="002676E4" w:rsidRPr="00755962" w:rsidRDefault="00D43D52">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06412534" w14:textId="77777777" w:rsidR="002676E4" w:rsidRPr="00755962" w:rsidRDefault="00D43D52">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0C3CF60A" w14:textId="77777777" w:rsidR="002676E4" w:rsidRPr="00755962" w:rsidRDefault="00D43D52">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19B79DAF" w14:textId="77777777" w:rsidR="002676E4" w:rsidRPr="00755962" w:rsidRDefault="00D43D52">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34291123" w14:textId="77777777" w:rsidR="002676E4" w:rsidRPr="00755962" w:rsidRDefault="00A350F3">
      <w:pPr>
        <w:pStyle w:val="Heading1"/>
      </w:pPr>
      <w:bookmarkStart w:id="12" w:name="_n4flh0769pur" w:colFirst="0" w:colLast="0"/>
      <w:bookmarkEnd w:id="12"/>
      <w:r w:rsidRPr="00755962">
        <w:br w:type="page"/>
      </w:r>
      <w:r w:rsidRPr="00755962">
        <w:lastRenderedPageBreak/>
        <w:t>Introduction to this Supplement</w:t>
      </w:r>
    </w:p>
    <w:p w14:paraId="268343A5"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45819ED5" wp14:editId="18B71D36">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03301D29" w14:textId="77777777"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7DB5BAC" w14:textId="77777777"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558D503" w14:textId="77777777"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1BF0CAC7" w14:textId="77777777"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FA00357" w14:textId="77777777" w:rsidR="00A350F3" w:rsidRDefault="00A350F3">
                            <w:pPr>
                              <w:textDirection w:val="btLr"/>
                              <w:rPr>
                                <w:rFonts w:ascii="Arial" w:eastAsia="Arial" w:hAnsi="Arial" w:cs="Arial"/>
                                <w:color w:val="000000"/>
                              </w:rPr>
                            </w:pPr>
                            <w:r>
                              <w:rPr>
                                <w:rFonts w:ascii="Arial" w:eastAsia="Arial" w:hAnsi="Arial" w:cs="Arial"/>
                                <w:color w:val="000000"/>
                              </w:rPr>
                              <w:t>Key FHIR STU &lt;x&gt; content, such as Resources or ValueSets, used in this profile, and their FMM levels are:</w:t>
                            </w:r>
                          </w:p>
                          <w:p w14:paraId="38AD12A6" w14:textId="77777777"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14:paraId="1919005D"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B12F76" w14:textId="77777777" w:rsidR="00A350F3" w:rsidRPr="00A350F3" w:rsidRDefault="00A350F3" w:rsidP="00A350F3">
                                  <w:pPr>
                                    <w:rPr>
                                      <w:lang w:val="fr-CA"/>
                                    </w:rPr>
                                  </w:pPr>
                                  <w:r w:rsidRPr="00A350F3">
                                    <w:rPr>
                                      <w:lang w:val="fr-CA"/>
                                    </w:rPr>
                                    <w:t>FHIR Content</w:t>
                                  </w:r>
                                </w:p>
                                <w:p w14:paraId="4276B4CF" w14:textId="77777777" w:rsidR="00A350F3" w:rsidRPr="00A350F3" w:rsidRDefault="00A350F3" w:rsidP="00A350F3">
                                  <w:pPr>
                                    <w:rPr>
                                      <w:lang w:val="fr-CA"/>
                                    </w:rPr>
                                  </w:pPr>
                                  <w:r w:rsidRPr="00A350F3">
                                    <w:rPr>
                                      <w:sz w:val="16"/>
                                      <w:szCs w:val="16"/>
                                      <w:lang w:val="fr-CA"/>
                                    </w:rPr>
                                    <w:t>(Resources, ValueSets,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F03351A" w14:textId="77777777" w:rsidR="00A350F3" w:rsidRDefault="00A350F3" w:rsidP="00A350F3">
                                  <w:r>
                                    <w:t>FMM Level</w:t>
                                  </w:r>
                                </w:p>
                              </w:tc>
                            </w:tr>
                            <w:tr w:rsidR="00A350F3" w14:paraId="075A9562"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FA20F" w14:textId="77777777"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1691516" w14:textId="77777777" w:rsidR="00A350F3" w:rsidRDefault="00A350F3" w:rsidP="00A350F3">
                                  <w:r>
                                    <w:t xml:space="preserve"> 5</w:t>
                                  </w:r>
                                </w:p>
                              </w:tc>
                            </w:tr>
                            <w:tr w:rsidR="00A350F3" w14:paraId="4319BFEF"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18068" w14:textId="77777777"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547EB46" w14:textId="77777777" w:rsidR="00A350F3" w:rsidRDefault="00A350F3" w:rsidP="00A350F3">
                                  <w:r>
                                    <w:t xml:space="preserve"> </w:t>
                                  </w:r>
                                </w:p>
                              </w:tc>
                            </w:tr>
                          </w:tbl>
                          <w:p w14:paraId="4DE5160E" w14:textId="77777777" w:rsidR="00A350F3" w:rsidRDefault="00A350F3">
                            <w:pPr>
                              <w:textDirection w:val="btLr"/>
                            </w:pPr>
                          </w:p>
                          <w:p w14:paraId="688BF5F1" w14:textId="77777777" w:rsidR="00A350F3" w:rsidRDefault="00A350F3">
                            <w:pPr>
                              <w:textDirection w:val="btLr"/>
                            </w:pPr>
                          </w:p>
                          <w:p w14:paraId="5C671D1A" w14:textId="77777777" w:rsidR="00A350F3" w:rsidRDefault="00A350F3">
                            <w:pPr>
                              <w:textDirection w:val="btLr"/>
                            </w:pPr>
                          </w:p>
                          <w:p w14:paraId="7AD466A1" w14:textId="77777777" w:rsidR="00A350F3" w:rsidRDefault="00A350F3">
                            <w:pPr>
                              <w:textDirection w:val="btLr"/>
                            </w:pPr>
                          </w:p>
                          <w:p w14:paraId="417215D1" w14:textId="77777777" w:rsidR="00A350F3" w:rsidRDefault="00A350F3">
                            <w:pPr>
                              <w:textDirection w:val="btLr"/>
                            </w:pPr>
                          </w:p>
                        </w:txbxContent>
                      </wps:txbx>
                      <wps:bodyPr spcFirstLastPara="1" wrap="square" lIns="91425" tIns="45700" rIns="91425" bIns="45700" anchor="t" anchorCtr="0"/>
                    </wps:wsp>
                  </a:graphicData>
                </a:graphic>
              </wp:inline>
            </w:drawing>
          </mc:Choice>
          <mc:Fallback>
            <w:pict>
              <v:rect w14:anchorId="45819ED5"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03301D29" w14:textId="77777777" w:rsidR="00A350F3" w:rsidRDefault="00A350F3">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7DB5BAC" w14:textId="77777777" w:rsidR="00A350F3" w:rsidRDefault="00A350F3">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558D503" w14:textId="77777777" w:rsidR="00A350F3" w:rsidRDefault="00A350F3">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1BF0CAC7" w14:textId="77777777" w:rsidR="00A350F3" w:rsidRDefault="00A350F3">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FA00357" w14:textId="77777777" w:rsidR="00A350F3" w:rsidRDefault="00A350F3">
                      <w:pPr>
                        <w:textDirection w:val="btLr"/>
                        <w:rPr>
                          <w:rFonts w:ascii="Arial" w:eastAsia="Arial" w:hAnsi="Arial" w:cs="Arial"/>
                          <w:color w:val="000000"/>
                        </w:rPr>
                      </w:pPr>
                      <w:r>
                        <w:rPr>
                          <w:rFonts w:ascii="Arial" w:eastAsia="Arial" w:hAnsi="Arial" w:cs="Arial"/>
                          <w:color w:val="000000"/>
                        </w:rPr>
                        <w:t>Key FHIR STU &lt;x&gt; content, such as Resources or ValueSets, used in this profile, and their FMM levels are:</w:t>
                      </w:r>
                    </w:p>
                    <w:p w14:paraId="38AD12A6" w14:textId="77777777" w:rsidR="00A350F3" w:rsidRDefault="00A350F3">
                      <w:pPr>
                        <w:textDirection w:val="btLr"/>
                        <w:rPr>
                          <w:rFonts w:ascii="Arial" w:eastAsia="Arial" w:hAnsi="Arial" w:cs="Arial"/>
                          <w:color w:val="000000"/>
                        </w:rPr>
                      </w:pPr>
                    </w:p>
                    <w:tbl>
                      <w:tblPr>
                        <w:tblStyle w:val="a"/>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350F3" w14:paraId="1919005D"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B12F76" w14:textId="77777777" w:rsidR="00A350F3" w:rsidRPr="00A350F3" w:rsidRDefault="00A350F3" w:rsidP="00A350F3">
                            <w:pPr>
                              <w:rPr>
                                <w:lang w:val="fr-CA"/>
                              </w:rPr>
                            </w:pPr>
                            <w:r w:rsidRPr="00A350F3">
                              <w:rPr>
                                <w:lang w:val="fr-CA"/>
                              </w:rPr>
                              <w:t>FHIR Content</w:t>
                            </w:r>
                          </w:p>
                          <w:p w14:paraId="4276B4CF" w14:textId="77777777" w:rsidR="00A350F3" w:rsidRPr="00A350F3" w:rsidRDefault="00A350F3" w:rsidP="00A350F3">
                            <w:pPr>
                              <w:rPr>
                                <w:lang w:val="fr-CA"/>
                              </w:rPr>
                            </w:pPr>
                            <w:r w:rsidRPr="00A350F3">
                              <w:rPr>
                                <w:sz w:val="16"/>
                                <w:szCs w:val="16"/>
                                <w:lang w:val="fr-CA"/>
                              </w:rPr>
                              <w:t>(Resources, ValueSets,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F03351A" w14:textId="77777777" w:rsidR="00A350F3" w:rsidRDefault="00A350F3" w:rsidP="00A350F3">
                            <w:r>
                              <w:t>FMM Level</w:t>
                            </w:r>
                          </w:p>
                        </w:tc>
                      </w:tr>
                      <w:tr w:rsidR="00A350F3" w14:paraId="075A9562"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2FA20F" w14:textId="77777777" w:rsidR="00A350F3" w:rsidRDefault="00A350F3"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1691516" w14:textId="77777777" w:rsidR="00A350F3" w:rsidRDefault="00A350F3" w:rsidP="00A350F3">
                            <w:r>
                              <w:t xml:space="preserve"> 5</w:t>
                            </w:r>
                          </w:p>
                        </w:tc>
                      </w:tr>
                      <w:tr w:rsidR="00A350F3" w14:paraId="4319BFEF"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218068" w14:textId="77777777" w:rsidR="00A350F3" w:rsidRDefault="00A350F3"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547EB46" w14:textId="77777777" w:rsidR="00A350F3" w:rsidRDefault="00A350F3" w:rsidP="00A350F3">
                            <w:r>
                              <w:t xml:space="preserve"> </w:t>
                            </w:r>
                          </w:p>
                        </w:tc>
                      </w:tr>
                    </w:tbl>
                    <w:p w14:paraId="4DE5160E" w14:textId="77777777" w:rsidR="00A350F3" w:rsidRDefault="00A350F3">
                      <w:pPr>
                        <w:textDirection w:val="btLr"/>
                      </w:pPr>
                    </w:p>
                    <w:p w14:paraId="688BF5F1" w14:textId="77777777" w:rsidR="00A350F3" w:rsidRDefault="00A350F3">
                      <w:pPr>
                        <w:textDirection w:val="btLr"/>
                      </w:pPr>
                    </w:p>
                    <w:p w14:paraId="5C671D1A" w14:textId="77777777" w:rsidR="00A350F3" w:rsidRDefault="00A350F3">
                      <w:pPr>
                        <w:textDirection w:val="btLr"/>
                      </w:pPr>
                    </w:p>
                    <w:p w14:paraId="7AD466A1" w14:textId="77777777" w:rsidR="00A350F3" w:rsidRDefault="00A350F3">
                      <w:pPr>
                        <w:textDirection w:val="btLr"/>
                      </w:pPr>
                    </w:p>
                    <w:p w14:paraId="417215D1" w14:textId="77777777" w:rsidR="00A350F3" w:rsidRDefault="00A350F3">
                      <w:pPr>
                        <w:textDirection w:val="btLr"/>
                      </w:pPr>
                    </w:p>
                  </w:txbxContent>
                </v:textbox>
                <w10:anchorlock/>
              </v:rect>
            </w:pict>
          </mc:Fallback>
        </mc:AlternateContent>
      </w:r>
    </w:p>
    <w:p w14:paraId="14C6DD8F" w14:textId="77777777" w:rsidR="002676E4" w:rsidRPr="00755962" w:rsidRDefault="002676E4"/>
    <w:p w14:paraId="2C2E7328" w14:textId="77777777" w:rsidR="002676E4" w:rsidRPr="00755962" w:rsidRDefault="002676E4"/>
    <w:p w14:paraId="0D048A35" w14:textId="77777777" w:rsidR="002676E4" w:rsidRPr="00755962" w:rsidRDefault="002676E4">
      <w:pPr>
        <w:pBdr>
          <w:top w:val="nil"/>
          <w:left w:val="nil"/>
          <w:bottom w:val="nil"/>
          <w:right w:val="nil"/>
          <w:between w:val="nil"/>
        </w:pBdr>
        <w:rPr>
          <w:i/>
          <w:color w:val="000000"/>
        </w:rPr>
      </w:pPr>
    </w:p>
    <w:p w14:paraId="0236C5B9"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A4BF75B" w14:textId="77777777" w:rsidR="002676E4" w:rsidRPr="00755962" w:rsidRDefault="00A350F3">
      <w:pPr>
        <w:pBdr>
          <w:top w:val="nil"/>
          <w:left w:val="nil"/>
          <w:bottom w:val="nil"/>
          <w:right w:val="nil"/>
          <w:between w:val="nil"/>
        </w:pBdr>
      </w:pPr>
      <w:r w:rsidRPr="00755962">
        <w:t>Functionality:</w:t>
      </w:r>
    </w:p>
    <w:p w14:paraId="1F5D0F2E" w14:textId="77777777" w:rsidR="002676E4" w:rsidRPr="00755962" w:rsidRDefault="00A350F3">
      <w:pPr>
        <w:numPr>
          <w:ilvl w:val="0"/>
          <w:numId w:val="5"/>
        </w:numPr>
        <w:pBdr>
          <w:top w:val="nil"/>
          <w:left w:val="nil"/>
          <w:bottom w:val="nil"/>
          <w:right w:val="nil"/>
          <w:between w:val="nil"/>
        </w:pBdr>
      </w:pPr>
      <w:r w:rsidRPr="00755962">
        <w:t>New patient is created</w:t>
      </w:r>
    </w:p>
    <w:p w14:paraId="501C1182"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5FD88B35"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11614813"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C16AFE2"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D6646A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07B1F899"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519ABD67" w14:textId="77777777" w:rsidR="002676E4" w:rsidRPr="00755962" w:rsidRDefault="00A350F3">
      <w:pPr>
        <w:numPr>
          <w:ilvl w:val="0"/>
          <w:numId w:val="5"/>
        </w:numPr>
        <w:pBdr>
          <w:top w:val="nil"/>
          <w:left w:val="nil"/>
          <w:bottom w:val="nil"/>
          <w:right w:val="nil"/>
          <w:between w:val="nil"/>
        </w:pBdr>
        <w:spacing w:before="0"/>
      </w:pPr>
      <w:r w:rsidRPr="00755962">
        <w:t>Linked</w:t>
      </w:r>
    </w:p>
    <w:p w14:paraId="3860FE9F" w14:textId="77777777" w:rsidR="002676E4" w:rsidRPr="00755962" w:rsidRDefault="00A350F3">
      <w:pPr>
        <w:numPr>
          <w:ilvl w:val="0"/>
          <w:numId w:val="5"/>
        </w:numPr>
        <w:pBdr>
          <w:top w:val="nil"/>
          <w:left w:val="nil"/>
          <w:bottom w:val="nil"/>
          <w:right w:val="nil"/>
          <w:between w:val="nil"/>
        </w:pBdr>
        <w:spacing w:before="0"/>
      </w:pPr>
      <w:r w:rsidRPr="00755962">
        <w:t>Un-Linked</w:t>
      </w:r>
    </w:p>
    <w:p w14:paraId="7C14EA4E"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496DBCA7" w14:textId="77777777" w:rsidR="002676E4" w:rsidRPr="00755962" w:rsidRDefault="002676E4">
      <w:pPr>
        <w:pBdr>
          <w:top w:val="nil"/>
          <w:left w:val="nil"/>
          <w:bottom w:val="nil"/>
          <w:right w:val="nil"/>
          <w:between w:val="nil"/>
        </w:pBdr>
      </w:pPr>
    </w:p>
    <w:p w14:paraId="11EB3880" w14:textId="77777777" w:rsidR="002676E4" w:rsidRPr="00755962" w:rsidRDefault="00A350F3">
      <w:pPr>
        <w:pBdr>
          <w:top w:val="nil"/>
          <w:left w:val="nil"/>
          <w:bottom w:val="nil"/>
          <w:right w:val="nil"/>
          <w:between w:val="nil"/>
        </w:pBdr>
      </w:pPr>
      <w:r w:rsidRPr="00755962">
        <w:br w:type="page"/>
      </w:r>
    </w:p>
    <w:p w14:paraId="07E33436" w14:textId="77777777" w:rsidR="002676E4" w:rsidRPr="00755962" w:rsidRDefault="00A350F3">
      <w:pPr>
        <w:pStyle w:val="Heading2"/>
        <w:ind w:left="0" w:firstLine="0"/>
      </w:pPr>
      <w:bookmarkStart w:id="13" w:name="_2et92p0" w:colFirst="0" w:colLast="0"/>
      <w:bookmarkEnd w:id="13"/>
      <w:r w:rsidRPr="00755962">
        <w:lastRenderedPageBreak/>
        <w:t>Open Issues and Questions</w:t>
      </w:r>
    </w:p>
    <w:p w14:paraId="3256A774"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62CA95" w14:textId="77777777" w:rsidR="002676E4" w:rsidRPr="00755962" w:rsidRDefault="002676E4">
      <w:pPr>
        <w:numPr>
          <w:ilvl w:val="0"/>
          <w:numId w:val="3"/>
        </w:numPr>
        <w:pBdr>
          <w:top w:val="nil"/>
          <w:left w:val="nil"/>
          <w:bottom w:val="nil"/>
          <w:right w:val="nil"/>
          <w:between w:val="nil"/>
        </w:pBdr>
        <w:spacing w:before="0"/>
      </w:pPr>
    </w:p>
    <w:p w14:paraId="06028DE0" w14:textId="77777777" w:rsidR="002676E4" w:rsidRPr="00755962" w:rsidRDefault="00A350F3">
      <w:pPr>
        <w:pStyle w:val="Heading2"/>
      </w:pPr>
      <w:bookmarkStart w:id="14" w:name="_tyjcwt" w:colFirst="0" w:colLast="0"/>
      <w:bookmarkEnd w:id="14"/>
      <w:r w:rsidRPr="00755962">
        <w:t>Closed Issues</w:t>
      </w:r>
    </w:p>
    <w:p w14:paraId="2B097263" w14:textId="77777777" w:rsidR="002676E4" w:rsidRPr="00755962" w:rsidRDefault="002676E4">
      <w:pPr>
        <w:pBdr>
          <w:top w:val="nil"/>
          <w:left w:val="nil"/>
          <w:bottom w:val="nil"/>
          <w:right w:val="nil"/>
          <w:between w:val="nil"/>
        </w:pBdr>
        <w:rPr>
          <w:i/>
          <w:color w:val="000000"/>
        </w:rPr>
      </w:pPr>
    </w:p>
    <w:p w14:paraId="247619A8" w14:textId="77777777" w:rsidR="002676E4" w:rsidRPr="00755962" w:rsidRDefault="002676E4">
      <w:pPr>
        <w:pBdr>
          <w:top w:val="nil"/>
          <w:left w:val="nil"/>
          <w:bottom w:val="nil"/>
          <w:right w:val="nil"/>
          <w:between w:val="nil"/>
        </w:pBdr>
        <w:rPr>
          <w:color w:val="000000"/>
        </w:rPr>
      </w:pPr>
    </w:p>
    <w:p w14:paraId="61C305C4" w14:textId="77777777" w:rsidR="002676E4" w:rsidRPr="00755962" w:rsidRDefault="00A350F3">
      <w:pPr>
        <w:pStyle w:val="Heading1"/>
      </w:pPr>
      <w:bookmarkStart w:id="15" w:name="_3dy6vkm" w:colFirst="0" w:colLast="0"/>
      <w:bookmarkEnd w:id="15"/>
      <w:r w:rsidRPr="00755962">
        <w:br w:type="page"/>
      </w:r>
      <w:r w:rsidRPr="00755962">
        <w:lastRenderedPageBreak/>
        <w:t>General Introduction and Shared Appendices</w:t>
      </w:r>
    </w:p>
    <w:p w14:paraId="11C111D6"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36D60C38" w14:textId="77777777" w:rsidR="002676E4" w:rsidRPr="00755962" w:rsidRDefault="002676E4">
      <w:pPr>
        <w:pBdr>
          <w:top w:val="nil"/>
          <w:left w:val="nil"/>
          <w:bottom w:val="nil"/>
          <w:right w:val="nil"/>
          <w:between w:val="nil"/>
        </w:pBdr>
        <w:rPr>
          <w:color w:val="000000"/>
        </w:rPr>
      </w:pPr>
    </w:p>
    <w:p w14:paraId="4C9F9324"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0DC9AE8" w14:textId="77777777" w:rsidR="002676E4" w:rsidRPr="00755962" w:rsidRDefault="002676E4">
      <w:pPr>
        <w:pBdr>
          <w:top w:val="nil"/>
          <w:left w:val="nil"/>
          <w:bottom w:val="nil"/>
          <w:right w:val="nil"/>
          <w:between w:val="nil"/>
        </w:pBdr>
        <w:rPr>
          <w:color w:val="000000"/>
        </w:rPr>
      </w:pPr>
      <w:bookmarkStart w:id="16" w:name="_1t3h5sf" w:colFirst="0" w:colLast="0"/>
      <w:bookmarkEnd w:id="16"/>
    </w:p>
    <w:p w14:paraId="4A2F6D0E" w14:textId="77777777" w:rsidR="002676E4" w:rsidRPr="00755962" w:rsidRDefault="00A350F3">
      <w:pPr>
        <w:pStyle w:val="Heading1"/>
      </w:pPr>
      <w:bookmarkStart w:id="17" w:name="_4d34og8" w:colFirst="0" w:colLast="0"/>
      <w:bookmarkEnd w:id="17"/>
      <w:r w:rsidRPr="00755962">
        <w:t xml:space="preserve">Appendix A </w:t>
      </w:r>
      <w:bookmarkStart w:id="18" w:name="2s8eyo1" w:colFirst="0" w:colLast="0"/>
      <w:bookmarkStart w:id="19" w:name="17dp8vu" w:colFirst="0" w:colLast="0"/>
      <w:bookmarkEnd w:id="18"/>
      <w:bookmarkEnd w:id="19"/>
      <w:r w:rsidRPr="00755962">
        <w:t>– Actor Summary Definitions</w:t>
      </w:r>
    </w:p>
    <w:p w14:paraId="18778376"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3BFB0362" w14:textId="77777777" w:rsidR="002676E4" w:rsidRPr="00755962" w:rsidRDefault="002676E4">
      <w:pPr>
        <w:pBdr>
          <w:top w:val="nil"/>
          <w:left w:val="nil"/>
          <w:bottom w:val="nil"/>
          <w:right w:val="nil"/>
          <w:between w:val="nil"/>
        </w:pBdr>
        <w:rPr>
          <w:i/>
          <w:color w:val="000000"/>
        </w:rPr>
      </w:pPr>
    </w:p>
    <w:tbl>
      <w:tblPr>
        <w:tblStyle w:val="a0"/>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725AD57D" w14:textId="77777777">
        <w:trPr>
          <w:jc w:val="center"/>
        </w:trPr>
        <w:tc>
          <w:tcPr>
            <w:tcW w:w="3078" w:type="dxa"/>
            <w:shd w:val="clear" w:color="auto" w:fill="D9D9D9"/>
          </w:tcPr>
          <w:p w14:paraId="27BDA550" w14:textId="77777777" w:rsidR="001D125C" w:rsidRPr="00755962" w:rsidRDefault="001D125C" w:rsidP="001D125C">
            <w:pPr>
              <w:pStyle w:val="TableEntryHeader"/>
            </w:pPr>
            <w:r w:rsidRPr="00755962">
              <w:t>Actor Name</w:t>
            </w:r>
          </w:p>
        </w:tc>
        <w:tc>
          <w:tcPr>
            <w:tcW w:w="6498" w:type="dxa"/>
            <w:shd w:val="clear" w:color="auto" w:fill="D9D9D9"/>
          </w:tcPr>
          <w:p w14:paraId="317BB851" w14:textId="77777777" w:rsidR="001D125C" w:rsidRPr="00755962" w:rsidRDefault="001D125C" w:rsidP="001D125C">
            <w:pPr>
              <w:pStyle w:val="TableEntryHeader"/>
            </w:pPr>
            <w:r w:rsidRPr="00755962">
              <w:t>Definition</w:t>
            </w:r>
          </w:p>
        </w:tc>
      </w:tr>
      <w:tr w:rsidR="002676E4" w:rsidRPr="00755962" w14:paraId="46AE206A" w14:textId="77777777">
        <w:trPr>
          <w:jc w:val="center"/>
        </w:trPr>
        <w:tc>
          <w:tcPr>
            <w:tcW w:w="3078" w:type="dxa"/>
            <w:shd w:val="clear" w:color="auto" w:fill="auto"/>
          </w:tcPr>
          <w:p w14:paraId="21BD02FD" w14:textId="77777777" w:rsidR="002676E4" w:rsidRPr="00755962" w:rsidRDefault="002676E4" w:rsidP="001D125C">
            <w:pPr>
              <w:spacing w:before="0"/>
              <w:jc w:val="center"/>
              <w:rPr>
                <w:rFonts w:ascii="Calibri" w:eastAsia="Calibri" w:hAnsi="Calibri" w:cs="Calibri"/>
              </w:rPr>
            </w:pPr>
          </w:p>
          <w:p w14:paraId="6B287102" w14:textId="77777777" w:rsidR="002676E4" w:rsidRPr="00755962" w:rsidRDefault="002676E4" w:rsidP="001D125C">
            <w:pPr>
              <w:spacing w:before="0"/>
              <w:rPr>
                <w:rFonts w:ascii="Calibri" w:eastAsia="Calibri" w:hAnsi="Calibri" w:cs="Calibri"/>
              </w:rPr>
            </w:pPr>
          </w:p>
          <w:p w14:paraId="09845669" w14:textId="77777777" w:rsidR="002676E4" w:rsidRPr="00755962" w:rsidRDefault="00A350F3" w:rsidP="001D125C">
            <w:pPr>
              <w:pStyle w:val="TableEntry"/>
              <w:jc w:val="center"/>
            </w:pPr>
            <w:r w:rsidRPr="00755962">
              <w:t>Patient Identity</w:t>
            </w:r>
          </w:p>
          <w:p w14:paraId="34F3B736" w14:textId="77777777" w:rsidR="002676E4" w:rsidRPr="00755962" w:rsidRDefault="00A350F3" w:rsidP="001D125C">
            <w:pPr>
              <w:pStyle w:val="TableEntry"/>
              <w:jc w:val="center"/>
              <w:rPr>
                <w:szCs w:val="18"/>
              </w:rPr>
            </w:pPr>
            <w:r w:rsidRPr="00755962">
              <w:t>Manager</w:t>
            </w:r>
          </w:p>
        </w:tc>
        <w:tc>
          <w:tcPr>
            <w:tcW w:w="6498" w:type="dxa"/>
            <w:shd w:val="clear" w:color="auto" w:fill="auto"/>
          </w:tcPr>
          <w:p w14:paraId="04C86DE2" w14:textId="77777777"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14:paraId="182C33B9" w14:textId="77777777" w:rsidR="002676E4" w:rsidRPr="00755962" w:rsidRDefault="00A350F3" w:rsidP="001D125C">
            <w:pPr>
              <w:pStyle w:val="TableEntry"/>
              <w:pBdr>
                <w:top w:val="nil"/>
                <w:left w:val="nil"/>
                <w:bottom w:val="nil"/>
                <w:right w:val="nil"/>
                <w:between w:val="nil"/>
              </w:pBdr>
            </w:pPr>
            <w:r w:rsidRPr="00755962">
              <w:t>Provides a searchable repository of patient demographic</w:t>
            </w:r>
          </w:p>
          <w:p w14:paraId="72C8F1A8" w14:textId="77777777" w:rsidR="002676E4" w:rsidRPr="00755962" w:rsidRDefault="00A350F3" w:rsidP="001D125C">
            <w:pPr>
              <w:pStyle w:val="TableEntry"/>
              <w:pBdr>
                <w:top w:val="nil"/>
                <w:left w:val="nil"/>
                <w:bottom w:val="nil"/>
                <w:right w:val="nil"/>
                <w:between w:val="nil"/>
              </w:pBdr>
            </w:pPr>
            <w:r w:rsidRPr="00755962">
              <w:t>information.</w:t>
            </w:r>
          </w:p>
          <w:p w14:paraId="21EBB5BD" w14:textId="77777777" w:rsidR="002676E4" w:rsidRPr="00755962" w:rsidRDefault="00A350F3" w:rsidP="001D125C">
            <w:pPr>
              <w:pStyle w:val="TableEntry"/>
              <w:pBdr>
                <w:top w:val="nil"/>
                <w:left w:val="nil"/>
                <w:bottom w:val="nil"/>
                <w:right w:val="nil"/>
                <w:between w:val="nil"/>
              </w:pBdr>
            </w:pPr>
            <w:r w:rsidRPr="00755962">
              <w:t>Receives patient identity events related to patient identification from patient identity sources actors.</w:t>
            </w:r>
          </w:p>
          <w:p w14:paraId="6AA7E94D" w14:textId="77777777" w:rsidR="002676E4" w:rsidRPr="00755962" w:rsidRDefault="00A350F3" w:rsidP="001D125C">
            <w:pPr>
              <w:pStyle w:val="TableEntry"/>
              <w:pBdr>
                <w:top w:val="nil"/>
                <w:left w:val="nil"/>
                <w:bottom w:val="nil"/>
                <w:right w:val="nil"/>
                <w:between w:val="nil"/>
              </w:pBdr>
            </w:pPr>
            <w:r w:rsidRPr="00755962">
              <w:t xml:space="preserve">Sends all events related to patient identification (creation, update, merge, link, etc.) to maintain patient identification across systems. </w:t>
            </w:r>
          </w:p>
        </w:tc>
      </w:tr>
      <w:tr w:rsidR="002676E4" w:rsidRPr="00755962" w14:paraId="7E273118" w14:textId="77777777">
        <w:trPr>
          <w:jc w:val="center"/>
        </w:trPr>
        <w:tc>
          <w:tcPr>
            <w:tcW w:w="3078" w:type="dxa"/>
            <w:shd w:val="clear" w:color="auto" w:fill="auto"/>
          </w:tcPr>
          <w:p w14:paraId="211E5C80" w14:textId="77777777" w:rsidR="002676E4" w:rsidRPr="00755962" w:rsidRDefault="002676E4" w:rsidP="001D125C">
            <w:pPr>
              <w:spacing w:before="0"/>
              <w:ind w:left="72" w:right="72"/>
              <w:jc w:val="center"/>
              <w:rPr>
                <w:rFonts w:ascii="Calibri" w:eastAsia="Calibri" w:hAnsi="Calibri" w:cs="Calibri"/>
              </w:rPr>
            </w:pPr>
          </w:p>
          <w:p w14:paraId="24CF53BF" w14:textId="77777777" w:rsidR="002676E4" w:rsidRPr="00755962" w:rsidRDefault="00A350F3" w:rsidP="001D125C">
            <w:pPr>
              <w:pStyle w:val="TableEntry"/>
              <w:jc w:val="center"/>
              <w:rPr>
                <w:szCs w:val="18"/>
              </w:rPr>
            </w:pPr>
            <w:r w:rsidRPr="00755962">
              <w:t>Patient Subscriber</w:t>
            </w:r>
          </w:p>
        </w:tc>
        <w:tc>
          <w:tcPr>
            <w:tcW w:w="6498" w:type="dxa"/>
            <w:shd w:val="clear" w:color="auto" w:fill="auto"/>
          </w:tcPr>
          <w:p w14:paraId="40CC9789" w14:textId="77777777" w:rsidR="002676E4" w:rsidRPr="00755962" w:rsidRDefault="00A350F3" w:rsidP="001D125C">
            <w:pPr>
              <w:pStyle w:val="TableEntry"/>
              <w:pBdr>
                <w:top w:val="nil"/>
                <w:left w:val="nil"/>
                <w:bottom w:val="nil"/>
                <w:right w:val="nil"/>
                <w:between w:val="nil"/>
              </w:pBdr>
            </w:pPr>
            <w:r w:rsidRPr="00755962">
              <w:t>Receives notifications about events impacting patient identification (creation, update, merge, link, etc.).</w:t>
            </w:r>
          </w:p>
          <w:p w14:paraId="03DE31BF" w14:textId="77777777" w:rsidR="002676E4" w:rsidRPr="00755962" w:rsidRDefault="00A350F3" w:rsidP="001D125C">
            <w:pPr>
              <w:pStyle w:val="TableEntry"/>
              <w:pBdr>
                <w:top w:val="nil"/>
                <w:left w:val="nil"/>
                <w:bottom w:val="nil"/>
                <w:right w:val="nil"/>
                <w:between w:val="nil"/>
              </w:pBdr>
              <w:rPr>
                <w:szCs w:val="18"/>
              </w:rPr>
            </w:pPr>
            <w:r w:rsidRPr="00755962">
              <w:t>Sends subscription requests for Patient Identity events and updates.</w:t>
            </w:r>
          </w:p>
        </w:tc>
      </w:tr>
      <w:tr w:rsidR="002676E4" w:rsidRPr="00755962" w14:paraId="738C918D" w14:textId="77777777">
        <w:trPr>
          <w:jc w:val="center"/>
        </w:trPr>
        <w:tc>
          <w:tcPr>
            <w:tcW w:w="3078" w:type="dxa"/>
            <w:shd w:val="clear" w:color="auto" w:fill="auto"/>
          </w:tcPr>
          <w:p w14:paraId="40935536" w14:textId="77777777" w:rsidR="002676E4" w:rsidRPr="00755962" w:rsidRDefault="00A350F3" w:rsidP="001D125C">
            <w:pPr>
              <w:pStyle w:val="TableEntry"/>
              <w:jc w:val="center"/>
              <w:rPr>
                <w:rFonts w:ascii="Calibri" w:eastAsia="Calibri" w:hAnsi="Calibri" w:cs="Calibri"/>
              </w:rPr>
            </w:pPr>
            <w:r w:rsidRPr="00755962">
              <w:t>Patient Identity Consumer</w:t>
            </w:r>
          </w:p>
        </w:tc>
        <w:tc>
          <w:tcPr>
            <w:tcW w:w="6498" w:type="dxa"/>
            <w:shd w:val="clear" w:color="auto" w:fill="auto"/>
          </w:tcPr>
          <w:p w14:paraId="6F38DD3E" w14:textId="77777777" w:rsidR="002676E4" w:rsidRPr="00755962" w:rsidRDefault="00A350F3" w:rsidP="001D125C">
            <w:pPr>
              <w:pStyle w:val="TableEntry"/>
              <w:rPr>
                <w:rFonts w:ascii="Calibri" w:eastAsia="Calibri" w:hAnsi="Calibri" w:cs="Calibri"/>
              </w:rPr>
            </w:pPr>
            <w:r w:rsidRPr="00755962">
              <w:t>Receives patient identity events related to patient identification.</w:t>
            </w:r>
          </w:p>
        </w:tc>
      </w:tr>
    </w:tbl>
    <w:p w14:paraId="72B8BC24" w14:textId="77777777" w:rsidR="002676E4" w:rsidRPr="00755962" w:rsidRDefault="002676E4">
      <w:pPr>
        <w:pBdr>
          <w:top w:val="nil"/>
          <w:left w:val="nil"/>
          <w:bottom w:val="nil"/>
          <w:right w:val="nil"/>
          <w:between w:val="nil"/>
        </w:pBdr>
        <w:rPr>
          <w:color w:val="000000"/>
        </w:rPr>
      </w:pPr>
      <w:bookmarkStart w:id="20" w:name="_35nkun2" w:colFirst="0" w:colLast="0"/>
      <w:bookmarkEnd w:id="20"/>
    </w:p>
    <w:p w14:paraId="34169CE7" w14:textId="77777777" w:rsidR="002676E4" w:rsidRPr="00755962" w:rsidRDefault="00A350F3">
      <w:pPr>
        <w:pStyle w:val="Heading1"/>
      </w:pPr>
      <w:bookmarkStart w:id="21" w:name="_1ksv4uv" w:colFirst="0" w:colLast="0"/>
      <w:bookmarkEnd w:id="21"/>
      <w:r w:rsidRPr="00755962">
        <w:t>Appendix B – Transaction Summary Definitions</w:t>
      </w:r>
    </w:p>
    <w:p w14:paraId="628E0C14"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7E724403" w14:textId="77777777" w:rsidR="002676E4" w:rsidRPr="00755962" w:rsidRDefault="002676E4">
      <w:pPr>
        <w:pBdr>
          <w:top w:val="nil"/>
          <w:left w:val="nil"/>
          <w:bottom w:val="nil"/>
          <w:right w:val="nil"/>
          <w:between w:val="nil"/>
        </w:pBdr>
        <w:rPr>
          <w:i/>
          <w:color w:val="000000"/>
        </w:rPr>
      </w:pPr>
    </w:p>
    <w:p w14:paraId="00A824C0" w14:textId="77777777" w:rsidR="002676E4" w:rsidRPr="00755962" w:rsidRDefault="002676E4">
      <w:pPr>
        <w:pBdr>
          <w:top w:val="nil"/>
          <w:left w:val="nil"/>
          <w:bottom w:val="nil"/>
          <w:right w:val="nil"/>
          <w:between w:val="nil"/>
        </w:pBdr>
        <w:rPr>
          <w:i/>
          <w:color w:val="000000"/>
        </w:rPr>
      </w:pPr>
    </w:p>
    <w:p w14:paraId="4D967E64"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217B955A" w14:textId="77777777" w:rsidR="002676E4" w:rsidRPr="00755962" w:rsidRDefault="002676E4">
      <w:pPr>
        <w:pBdr>
          <w:top w:val="nil"/>
          <w:left w:val="nil"/>
          <w:bottom w:val="nil"/>
          <w:right w:val="nil"/>
          <w:between w:val="nil"/>
        </w:pBdr>
        <w:rPr>
          <w:color w:val="000000"/>
        </w:rPr>
      </w:pPr>
    </w:p>
    <w:tbl>
      <w:tblPr>
        <w:tblStyle w:val="a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06FEA743" w14:textId="77777777">
        <w:trPr>
          <w:jc w:val="center"/>
        </w:trPr>
        <w:tc>
          <w:tcPr>
            <w:tcW w:w="4428" w:type="dxa"/>
            <w:shd w:val="clear" w:color="auto" w:fill="D9D9D9"/>
          </w:tcPr>
          <w:p w14:paraId="1D1D6687"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0BF311CD" w14:textId="77777777" w:rsidR="001D125C" w:rsidRPr="00755962" w:rsidRDefault="001D125C" w:rsidP="001D125C">
            <w:pPr>
              <w:pStyle w:val="TableEntryHeader"/>
            </w:pPr>
            <w:r w:rsidRPr="00755962">
              <w:t>Definition</w:t>
            </w:r>
          </w:p>
        </w:tc>
      </w:tr>
      <w:tr w:rsidR="002676E4" w:rsidRPr="00755962" w14:paraId="4ADCE713" w14:textId="77777777">
        <w:trPr>
          <w:jc w:val="center"/>
        </w:trPr>
        <w:tc>
          <w:tcPr>
            <w:tcW w:w="4428" w:type="dxa"/>
            <w:shd w:val="clear" w:color="auto" w:fill="auto"/>
          </w:tcPr>
          <w:p w14:paraId="72637B3F" w14:textId="77777777"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Mobile Patient Identity Feed [ITI-XX]</w:t>
            </w:r>
          </w:p>
        </w:tc>
        <w:tc>
          <w:tcPr>
            <w:tcW w:w="5148" w:type="dxa"/>
            <w:shd w:val="clear" w:color="auto" w:fill="auto"/>
          </w:tcPr>
          <w:p w14:paraId="6D7C0BC8" w14:textId="77777777" w:rsidR="002676E4" w:rsidRPr="00755962" w:rsidRDefault="00A350F3" w:rsidP="001D125C">
            <w:pPr>
              <w:rPr>
                <w:sz w:val="18"/>
                <w:szCs w:val="18"/>
              </w:rPr>
            </w:pPr>
            <w:ins w:id="22" w:author="Luke Duncan" w:date="2019-02-21T21:16:00Z">
              <w:r w:rsidRPr="00755962">
                <w:rPr>
                  <w:sz w:val="18"/>
                  <w:szCs w:val="18"/>
                  <w:rPrChange w:id="23" w:author="Luke Duncan" w:date="2019-02-21T21:16:00Z">
                    <w:rPr>
                      <w:i/>
                      <w:color w:val="000000"/>
                      <w:sz w:val="18"/>
                      <w:szCs w:val="18"/>
                    </w:rPr>
                  </w:rPrChange>
                </w:rPr>
                <w:t xml:space="preserve"> </w:t>
              </w:r>
            </w:ins>
            <w:r w:rsidRPr="00755962">
              <w:rPr>
                <w:sz w:val="18"/>
                <w:szCs w:val="18"/>
              </w:rPr>
              <w:t>Allows to notify the receiving actor of all events related to patient identification (creation, update, merge, link, etc.).</w:t>
            </w:r>
          </w:p>
        </w:tc>
      </w:tr>
      <w:tr w:rsidR="002676E4" w:rsidRPr="00755962" w14:paraId="66840AEE" w14:textId="77777777">
        <w:trPr>
          <w:jc w:val="center"/>
        </w:trPr>
        <w:tc>
          <w:tcPr>
            <w:tcW w:w="4428" w:type="dxa"/>
            <w:shd w:val="clear" w:color="auto" w:fill="auto"/>
          </w:tcPr>
          <w:p w14:paraId="1799A1A4" w14:textId="77777777" w:rsidR="002676E4" w:rsidRPr="00755962" w:rsidRDefault="00A350F3">
            <w:pPr>
              <w:spacing w:before="40" w:after="40"/>
              <w:ind w:left="72" w:right="72"/>
              <w:rPr>
                <w:sz w:val="18"/>
                <w:szCs w:val="18"/>
              </w:rPr>
            </w:pPr>
            <w:r w:rsidRPr="00755962">
              <w:rPr>
                <w:sz w:val="18"/>
                <w:szCs w:val="18"/>
              </w:rPr>
              <w:t>Subscribe to Patient Updates [ITI-X1]</w:t>
            </w:r>
          </w:p>
          <w:p w14:paraId="7BDACCF8" w14:textId="77777777" w:rsidR="002676E4" w:rsidRPr="00755962" w:rsidRDefault="002676E4">
            <w:pPr>
              <w:spacing w:before="40" w:after="40"/>
              <w:ind w:left="72" w:right="72"/>
              <w:rPr>
                <w:sz w:val="18"/>
                <w:szCs w:val="18"/>
              </w:rPr>
            </w:pPr>
          </w:p>
        </w:tc>
        <w:tc>
          <w:tcPr>
            <w:tcW w:w="5148" w:type="dxa"/>
            <w:shd w:val="clear" w:color="auto" w:fill="auto"/>
          </w:tcPr>
          <w:p w14:paraId="13F62F5F" w14:textId="77777777" w:rsidR="002676E4" w:rsidRPr="00755962" w:rsidRDefault="00A350F3" w:rsidP="001D125C">
            <w:pPr>
              <w:rPr>
                <w:sz w:val="18"/>
                <w:szCs w:val="18"/>
              </w:rPr>
            </w:pPr>
            <w:r w:rsidRPr="00755962">
              <w:rPr>
                <w:sz w:val="18"/>
                <w:szCs w:val="18"/>
              </w:rPr>
              <w:t>Allow the subscription to notifications about events impacting patient identification (creation, update, merge, link, etc.).</w:t>
            </w:r>
          </w:p>
        </w:tc>
      </w:tr>
      <w:tr w:rsidR="002676E4" w:rsidRPr="00755962" w14:paraId="440A973C" w14:textId="77777777">
        <w:trPr>
          <w:jc w:val="center"/>
          <w:ins w:id="24" w:author="Luke Duncan" w:date="2019-02-21T21:12:00Z"/>
        </w:trPr>
        <w:tc>
          <w:tcPr>
            <w:tcW w:w="4428" w:type="dxa"/>
            <w:shd w:val="clear" w:color="auto" w:fill="auto"/>
          </w:tcPr>
          <w:p w14:paraId="72A427DF" w14:textId="77777777" w:rsidR="002676E4" w:rsidRPr="00755962" w:rsidRDefault="00A350F3">
            <w:pPr>
              <w:spacing w:before="40" w:after="40"/>
              <w:ind w:left="72" w:right="72"/>
              <w:rPr>
                <w:ins w:id="25" w:author="Luke Duncan" w:date="2019-02-21T21:12:00Z"/>
                <w:sz w:val="18"/>
                <w:szCs w:val="18"/>
              </w:rPr>
            </w:pPr>
            <w:ins w:id="26" w:author="Luke Duncan" w:date="2019-02-21T21:12:00Z">
              <w:r w:rsidRPr="00755962">
                <w:rPr>
                  <w:sz w:val="18"/>
                  <w:szCs w:val="18"/>
                </w:rPr>
                <w:t>Patient Update Notification [ITI-X2]</w:t>
              </w:r>
            </w:ins>
          </w:p>
          <w:p w14:paraId="1E9A86EE" w14:textId="77777777" w:rsidR="002676E4" w:rsidRPr="00755962" w:rsidRDefault="002676E4">
            <w:pPr>
              <w:spacing w:before="40" w:after="40"/>
              <w:ind w:left="72" w:right="72"/>
              <w:rPr>
                <w:ins w:id="27" w:author="Luke Duncan" w:date="2019-02-21T21:12:00Z"/>
                <w:sz w:val="18"/>
                <w:szCs w:val="18"/>
              </w:rPr>
            </w:pPr>
          </w:p>
        </w:tc>
        <w:tc>
          <w:tcPr>
            <w:tcW w:w="5148" w:type="dxa"/>
            <w:shd w:val="clear" w:color="auto" w:fill="auto"/>
          </w:tcPr>
          <w:p w14:paraId="2937281D" w14:textId="77777777" w:rsidR="002676E4" w:rsidRPr="00755962" w:rsidRDefault="00A350F3" w:rsidP="001D125C">
            <w:pPr>
              <w:rPr>
                <w:ins w:id="28" w:author="Luke Duncan" w:date="2019-02-21T21:12:00Z"/>
                <w:sz w:val="18"/>
                <w:szCs w:val="18"/>
              </w:rPr>
            </w:pPr>
            <w:ins w:id="29" w:author="Luke Duncan" w:date="2019-02-21T21:12:00Z">
              <w:r w:rsidRPr="00755962">
                <w:rPr>
                  <w:sz w:val="18"/>
                  <w:szCs w:val="18"/>
                </w:rPr>
                <w:t>Allows a Patient Subscriber to be receive notifications from the Patient Identity Manager Actor about the events impacting patient identification (creation, update, merge, link, etc.) and corresponding to the corresponding subscription.</w:t>
              </w:r>
            </w:ins>
          </w:p>
        </w:tc>
      </w:tr>
    </w:tbl>
    <w:p w14:paraId="6558A333" w14:textId="77777777" w:rsidR="002676E4" w:rsidRPr="00755962" w:rsidRDefault="002676E4">
      <w:pPr>
        <w:pBdr>
          <w:top w:val="nil"/>
          <w:left w:val="nil"/>
          <w:bottom w:val="nil"/>
          <w:right w:val="nil"/>
          <w:between w:val="nil"/>
        </w:pBdr>
        <w:rPr>
          <w:color w:val="000000"/>
        </w:rPr>
      </w:pPr>
      <w:bookmarkStart w:id="30" w:name="_44sinio" w:colFirst="0" w:colLast="0"/>
      <w:bookmarkEnd w:id="30"/>
    </w:p>
    <w:p w14:paraId="1479C388" w14:textId="77777777" w:rsidR="002676E4" w:rsidRPr="00755962" w:rsidRDefault="00A350F3">
      <w:pPr>
        <w:pStyle w:val="Heading1"/>
      </w:pPr>
      <w:bookmarkStart w:id="31" w:name="_2jxsxqh" w:colFirst="0" w:colLast="0"/>
      <w:bookmarkEnd w:id="31"/>
      <w:r w:rsidRPr="00755962">
        <w:t>Appendix D – Glossary</w:t>
      </w:r>
    </w:p>
    <w:p w14:paraId="1E4EF06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55688703"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32" w:name="z337ya" w:colFirst="0" w:colLast="0"/>
      <w:bookmarkStart w:id="33" w:name="3j2qqm3" w:colFirst="0" w:colLast="0"/>
      <w:bookmarkEnd w:id="32"/>
      <w:bookmarkEnd w:id="33"/>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26106CC3" w14:textId="77777777" w:rsidR="002676E4" w:rsidRPr="00755962" w:rsidRDefault="002676E4">
      <w:pPr>
        <w:pBdr>
          <w:top w:val="nil"/>
          <w:left w:val="nil"/>
          <w:bottom w:val="nil"/>
          <w:right w:val="nil"/>
          <w:between w:val="nil"/>
        </w:pBdr>
        <w:rPr>
          <w:i/>
          <w:color w:val="000000"/>
        </w:rPr>
      </w:pPr>
    </w:p>
    <w:tbl>
      <w:tblPr>
        <w:tblStyle w:val="a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0F39FB9F" w14:textId="77777777">
        <w:trPr>
          <w:jc w:val="center"/>
        </w:trPr>
        <w:tc>
          <w:tcPr>
            <w:tcW w:w="3078" w:type="dxa"/>
            <w:shd w:val="clear" w:color="auto" w:fill="D9D9D9"/>
          </w:tcPr>
          <w:p w14:paraId="5F29332E" w14:textId="77777777" w:rsidR="00B07A6A" w:rsidRPr="00755962" w:rsidRDefault="00B07A6A" w:rsidP="00B07A6A">
            <w:pPr>
              <w:pStyle w:val="TableEntryHeader"/>
            </w:pPr>
            <w:r w:rsidRPr="00755962">
              <w:t>Glossary Term</w:t>
            </w:r>
          </w:p>
        </w:tc>
        <w:tc>
          <w:tcPr>
            <w:tcW w:w="6498" w:type="dxa"/>
            <w:shd w:val="clear" w:color="auto" w:fill="D9D9D9"/>
          </w:tcPr>
          <w:p w14:paraId="4A9D4A58" w14:textId="77777777" w:rsidR="00B07A6A" w:rsidRPr="00755962" w:rsidRDefault="00B07A6A" w:rsidP="00B07A6A">
            <w:pPr>
              <w:pStyle w:val="TableEntryHeader"/>
            </w:pPr>
            <w:r w:rsidRPr="00755962">
              <w:t>Definition</w:t>
            </w:r>
          </w:p>
        </w:tc>
      </w:tr>
      <w:tr w:rsidR="002676E4" w:rsidRPr="00755962" w14:paraId="2A0BA96E" w14:textId="77777777">
        <w:trPr>
          <w:jc w:val="center"/>
        </w:trPr>
        <w:tc>
          <w:tcPr>
            <w:tcW w:w="3078" w:type="dxa"/>
            <w:shd w:val="clear" w:color="auto" w:fill="auto"/>
          </w:tcPr>
          <w:p w14:paraId="3E76BA95"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6BE0CC54"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0EFF09F2" w14:textId="77777777">
        <w:trPr>
          <w:jc w:val="center"/>
        </w:trPr>
        <w:tc>
          <w:tcPr>
            <w:tcW w:w="3078" w:type="dxa"/>
            <w:shd w:val="clear" w:color="auto" w:fill="auto"/>
          </w:tcPr>
          <w:p w14:paraId="1C6F9EA1"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1254CC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6DD76827" w14:textId="77777777">
        <w:trPr>
          <w:jc w:val="center"/>
        </w:trPr>
        <w:tc>
          <w:tcPr>
            <w:tcW w:w="3078" w:type="dxa"/>
            <w:shd w:val="clear" w:color="auto" w:fill="auto"/>
          </w:tcPr>
          <w:p w14:paraId="692D3D5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79803D3"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4CD9DE8E" w14:textId="77777777">
        <w:trPr>
          <w:jc w:val="center"/>
        </w:trPr>
        <w:tc>
          <w:tcPr>
            <w:tcW w:w="3078" w:type="dxa"/>
            <w:shd w:val="clear" w:color="auto" w:fill="auto"/>
          </w:tcPr>
          <w:p w14:paraId="7BC38A57"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79F1448"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5D3BC39A" w14:textId="77777777" w:rsidR="002676E4" w:rsidRPr="00755962" w:rsidRDefault="002676E4">
      <w:pPr>
        <w:pBdr>
          <w:top w:val="nil"/>
          <w:left w:val="nil"/>
          <w:bottom w:val="nil"/>
          <w:right w:val="nil"/>
          <w:between w:val="nil"/>
        </w:pBdr>
        <w:rPr>
          <w:color w:val="000000"/>
        </w:rPr>
      </w:pPr>
      <w:bookmarkStart w:id="34" w:name="_1y810tw" w:colFirst="0" w:colLast="0"/>
      <w:bookmarkEnd w:id="34"/>
    </w:p>
    <w:p w14:paraId="58CBD8DD"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1F4B8209" w14:textId="77777777" w:rsidR="002676E4" w:rsidRPr="00755962" w:rsidRDefault="002676E4">
      <w:pPr>
        <w:pBdr>
          <w:top w:val="nil"/>
          <w:left w:val="nil"/>
          <w:bottom w:val="nil"/>
          <w:right w:val="nil"/>
          <w:between w:val="nil"/>
        </w:pBdr>
        <w:rPr>
          <w:color w:val="000000"/>
        </w:rPr>
      </w:pPr>
    </w:p>
    <w:p w14:paraId="2EC84E64"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35" w:name="_4i7ojhp" w:colFirst="0" w:colLast="0"/>
      <w:bookmarkEnd w:id="35"/>
      <w:r w:rsidRPr="00755962">
        <w:br w:type="page"/>
      </w:r>
      <w:r w:rsidRPr="00755962">
        <w:rPr>
          <w:rFonts w:ascii="Arial" w:eastAsia="Arial" w:hAnsi="Arial" w:cs="Arial"/>
          <w:b/>
          <w:color w:val="000000"/>
          <w:sz w:val="44"/>
          <w:szCs w:val="44"/>
        </w:rPr>
        <w:lastRenderedPageBreak/>
        <w:t>Volume 1 – Profiles</w:t>
      </w:r>
    </w:p>
    <w:p w14:paraId="557411DE" w14:textId="77777777" w:rsidR="002676E4" w:rsidRPr="00755962" w:rsidRDefault="00A350F3">
      <w:pPr>
        <w:pStyle w:val="Heading2"/>
      </w:pPr>
      <w:bookmarkStart w:id="36" w:name="_2xcytpi" w:colFirst="0" w:colLast="0"/>
      <w:bookmarkEnd w:id="36"/>
      <w:r w:rsidRPr="00755962">
        <w:t>&lt;</w:t>
      </w:r>
      <w:r w:rsidRPr="00755962">
        <w:rPr>
          <w:i/>
        </w:rPr>
        <w:t>Copyright Licenses&gt;</w:t>
      </w:r>
    </w:p>
    <w:p w14:paraId="60DE4CAF"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37" w:name="2bn6wsx" w:colFirst="0" w:colLast="0"/>
      <w:bookmarkStart w:id="38" w:name="1ci93xb" w:colFirst="0" w:colLast="0"/>
      <w:bookmarkStart w:id="39" w:name="3whwml4" w:colFirst="0" w:colLast="0"/>
      <w:bookmarkEnd w:id="37"/>
      <w:bookmarkEnd w:id="38"/>
      <w:bookmarkEnd w:id="39"/>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4B30CA03" w14:textId="77777777" w:rsidR="002676E4" w:rsidRPr="00755962" w:rsidRDefault="002676E4">
      <w:pPr>
        <w:rPr>
          <w:i/>
        </w:rPr>
      </w:pPr>
    </w:p>
    <w:p w14:paraId="29C2B945" w14:textId="77777777" w:rsidR="002676E4" w:rsidRPr="00755962" w:rsidRDefault="00A350F3">
      <w:pPr>
        <w:pStyle w:val="Heading2"/>
      </w:pPr>
      <w:bookmarkStart w:id="40" w:name="_qsh70q" w:colFirst="0" w:colLast="0"/>
      <w:bookmarkEnd w:id="40"/>
      <w:r w:rsidRPr="00755962">
        <w:t>&lt;</w:t>
      </w:r>
      <w:r w:rsidRPr="00755962">
        <w:rPr>
          <w:i/>
        </w:rPr>
        <w:t>Domain-specific additions&gt;</w:t>
      </w:r>
    </w:p>
    <w:p w14:paraId="2E4A604A"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65CB0A6" w14:textId="77777777" w:rsidR="002676E4" w:rsidRPr="00755962" w:rsidRDefault="002676E4">
      <w:pPr>
        <w:pBdr>
          <w:top w:val="nil"/>
          <w:left w:val="nil"/>
          <w:bottom w:val="nil"/>
          <w:right w:val="nil"/>
          <w:between w:val="nil"/>
        </w:pBdr>
        <w:rPr>
          <w:i/>
          <w:color w:val="000000"/>
        </w:rPr>
      </w:pPr>
      <w:bookmarkStart w:id="41" w:name="_3as4poj" w:colFirst="0" w:colLast="0"/>
      <w:bookmarkEnd w:id="41"/>
    </w:p>
    <w:p w14:paraId="5CF1D23B" w14:textId="77777777" w:rsidR="002676E4" w:rsidRPr="00755962" w:rsidRDefault="00A350F3">
      <w:pPr>
        <w:pBdr>
          <w:top w:val="nil"/>
          <w:left w:val="nil"/>
          <w:bottom w:val="nil"/>
          <w:right w:val="nil"/>
          <w:between w:val="nil"/>
        </w:pBdr>
        <w:rPr>
          <w:color w:val="000000"/>
        </w:rPr>
      </w:pPr>
      <w:r w:rsidRPr="00755962">
        <w:br w:type="page"/>
      </w:r>
    </w:p>
    <w:p w14:paraId="441AFA1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9F8802B" w14:textId="77777777" w:rsidR="002676E4" w:rsidRPr="00755962" w:rsidRDefault="002676E4">
      <w:pPr>
        <w:pBdr>
          <w:top w:val="nil"/>
          <w:left w:val="nil"/>
          <w:bottom w:val="nil"/>
          <w:right w:val="nil"/>
          <w:between w:val="nil"/>
        </w:pBdr>
        <w:rPr>
          <w:color w:val="000000"/>
        </w:rPr>
      </w:pPr>
    </w:p>
    <w:p w14:paraId="2D59E696" w14:textId="77777777" w:rsidR="002676E4" w:rsidRPr="00755962" w:rsidRDefault="00A350F3">
      <w:pPr>
        <w:pStyle w:val="Heading1"/>
      </w:pPr>
      <w:bookmarkStart w:id="42" w:name="_1pxezwc" w:colFirst="0" w:colLast="0"/>
      <w:bookmarkEnd w:id="42"/>
      <w:r w:rsidRPr="00755962">
        <w:t>X Patient Identity Management using FHIR (PIMuF) Profile</w:t>
      </w:r>
    </w:p>
    <w:p w14:paraId="6CEFD0B8" w14:textId="77777777"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14:paraId="472726F1" w14:textId="77777777" w:rsidR="002676E4" w:rsidRPr="00755962" w:rsidRDefault="00A350F3">
      <w:pPr>
        <w:pStyle w:val="Heading2"/>
      </w:pPr>
      <w:bookmarkStart w:id="43" w:name="_49x2ik5" w:colFirst="0" w:colLast="0"/>
      <w:bookmarkEnd w:id="43"/>
      <w:r w:rsidRPr="00755962">
        <w:t>X.1 PIMuF Actors, Transactions, and Content Modules</w:t>
      </w:r>
    </w:p>
    <w:p w14:paraId="440DCE62"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44" w:name="147n2zr" w:colFirst="0" w:colLast="0"/>
      <w:bookmarkStart w:id="45" w:name="2p2csry" w:colFirst="0" w:colLast="0"/>
      <w:bookmarkEnd w:id="44"/>
      <w:bookmarkEnd w:id="45"/>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60B34F7B" w14:textId="77777777" w:rsidR="002676E4" w:rsidRPr="00755962" w:rsidRDefault="002676E4">
      <w:pPr>
        <w:pBdr>
          <w:top w:val="nil"/>
          <w:left w:val="nil"/>
          <w:bottom w:val="nil"/>
          <w:right w:val="nil"/>
          <w:between w:val="nil"/>
        </w:pBdr>
        <w:rPr>
          <w:i/>
          <w:color w:val="000000"/>
        </w:rPr>
      </w:pPr>
    </w:p>
    <w:p w14:paraId="59FCFF45" w14:textId="77777777"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r w:rsidRPr="00755962">
        <w:t>PIMuF</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59D9CEE2" w14:textId="77777777" w:rsidR="002676E4" w:rsidRPr="00755962" w:rsidRDefault="002676E4">
      <w:pPr>
        <w:pBdr>
          <w:top w:val="nil"/>
          <w:left w:val="nil"/>
          <w:bottom w:val="nil"/>
          <w:right w:val="nil"/>
          <w:between w:val="nil"/>
        </w:pBdr>
        <w:rPr>
          <w:color w:val="000000"/>
        </w:rPr>
      </w:pPr>
    </w:p>
    <w:p w14:paraId="13E2A59F" w14:textId="77777777" w:rsidR="002676E4" w:rsidRPr="00755962" w:rsidRDefault="002676E4">
      <w:pPr>
        <w:pBdr>
          <w:top w:val="nil"/>
          <w:left w:val="nil"/>
          <w:bottom w:val="nil"/>
          <w:right w:val="nil"/>
          <w:between w:val="nil"/>
        </w:pBdr>
        <w:rPr>
          <w:color w:val="000000"/>
        </w:rPr>
      </w:pPr>
    </w:p>
    <w:p w14:paraId="78F87F5A" w14:textId="77777777" w:rsidR="002676E4" w:rsidRPr="00755962" w:rsidRDefault="002676E4">
      <w:pPr>
        <w:pBdr>
          <w:top w:val="nil"/>
          <w:left w:val="nil"/>
          <w:bottom w:val="nil"/>
          <w:right w:val="nil"/>
          <w:between w:val="nil"/>
        </w:pBdr>
        <w:jc w:val="center"/>
        <w:rPr>
          <w:color w:val="000000"/>
        </w:rPr>
      </w:pPr>
    </w:p>
    <w:p w14:paraId="703AA18B" w14:textId="77777777" w:rsidR="002676E4" w:rsidRPr="00755962" w:rsidRDefault="00A350F3">
      <w:pPr>
        <w:spacing w:before="0" w:after="120"/>
        <w:jc w:val="center"/>
      </w:pPr>
      <w:r w:rsidRPr="00755962">
        <w:t>Profile Acronym: Actor C</w:t>
      </w:r>
    </w:p>
    <w:p w14:paraId="14544976" w14:textId="77777777" w:rsidR="002676E4" w:rsidRPr="00755962" w:rsidRDefault="002676E4">
      <w:pPr>
        <w:spacing w:before="180" w:after="120"/>
        <w:jc w:val="center"/>
      </w:pPr>
    </w:p>
    <w:p w14:paraId="0092E001"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A83951"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noProof/>
          <w:sz w:val="22"/>
          <w:szCs w:val="22"/>
        </w:rPr>
        <w:lastRenderedPageBreak/>
        <w:drawing>
          <wp:inline distT="114300" distB="114300" distL="114300" distR="114300" wp14:anchorId="43E84D33" wp14:editId="41E67A4A">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035300"/>
                    </a:xfrm>
                    <a:prstGeom prst="rect">
                      <a:avLst/>
                    </a:prstGeom>
                    <a:ln/>
                  </pic:spPr>
                </pic:pic>
              </a:graphicData>
            </a:graphic>
          </wp:inline>
        </w:drawing>
      </w:r>
    </w:p>
    <w:p w14:paraId="59AB9FAF"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Actor Diagram</w:t>
      </w:r>
    </w:p>
    <w:p w14:paraId="2819D7F3" w14:textId="77777777"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Pr="00755962">
        <w:t>PIMuF</w:t>
      </w:r>
      <w:r w:rsidRPr="00755962">
        <w:rPr>
          <w:color w:val="000000"/>
        </w:rPr>
        <w:t xml:space="preserve"> Profile. To claim compliance with this profile, an actor shall support all required transactions (labeled “R”) and may support the optional transactions (labeled “O”). </w:t>
      </w:r>
    </w:p>
    <w:p w14:paraId="027E5F7F" w14:textId="77777777" w:rsidR="002676E4" w:rsidRPr="00755962" w:rsidRDefault="002676E4">
      <w:pPr>
        <w:pBdr>
          <w:top w:val="nil"/>
          <w:left w:val="nil"/>
          <w:bottom w:val="nil"/>
          <w:right w:val="nil"/>
          <w:between w:val="nil"/>
        </w:pBdr>
      </w:pPr>
    </w:p>
    <w:p w14:paraId="452232EC" w14:textId="77777777" w:rsidR="002676E4" w:rsidRPr="00755962" w:rsidRDefault="002676E4">
      <w:pPr>
        <w:pBdr>
          <w:top w:val="nil"/>
          <w:left w:val="nil"/>
          <w:bottom w:val="nil"/>
          <w:right w:val="nil"/>
          <w:between w:val="nil"/>
        </w:pBdr>
      </w:pPr>
    </w:p>
    <w:p w14:paraId="4C0872E2" w14:textId="77777777" w:rsidR="002676E4" w:rsidRPr="00755962" w:rsidRDefault="002676E4">
      <w:pPr>
        <w:pBdr>
          <w:top w:val="nil"/>
          <w:left w:val="nil"/>
          <w:bottom w:val="nil"/>
          <w:right w:val="nil"/>
          <w:between w:val="nil"/>
        </w:pBdr>
      </w:pPr>
    </w:p>
    <w:p w14:paraId="7B2C2F33" w14:textId="77777777" w:rsidR="002676E4" w:rsidRPr="00755962" w:rsidRDefault="002676E4">
      <w:pPr>
        <w:pBdr>
          <w:top w:val="nil"/>
          <w:left w:val="nil"/>
          <w:bottom w:val="nil"/>
          <w:right w:val="nil"/>
          <w:between w:val="nil"/>
        </w:pBdr>
      </w:pPr>
    </w:p>
    <w:p w14:paraId="691BB554" w14:textId="77777777" w:rsidR="002676E4" w:rsidRPr="00755962" w:rsidRDefault="002676E4">
      <w:pPr>
        <w:pBdr>
          <w:top w:val="nil"/>
          <w:left w:val="nil"/>
          <w:bottom w:val="nil"/>
          <w:right w:val="nil"/>
          <w:between w:val="nil"/>
        </w:pBdr>
      </w:pPr>
    </w:p>
    <w:p w14:paraId="670856D1" w14:textId="77777777" w:rsidR="002676E4" w:rsidRPr="00755962" w:rsidRDefault="002676E4">
      <w:pPr>
        <w:pBdr>
          <w:top w:val="nil"/>
          <w:left w:val="nil"/>
          <w:bottom w:val="nil"/>
          <w:right w:val="nil"/>
          <w:between w:val="nil"/>
        </w:pBdr>
      </w:pPr>
    </w:p>
    <w:p w14:paraId="45F78111"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31F4DA8"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2F2EFC3"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5CE4DB7D"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52C52778" w14:textId="77777777"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Pr="00755962">
        <w:rPr>
          <w:rFonts w:ascii="Arial" w:eastAsia="Arial" w:hAnsi="Arial" w:cs="Arial"/>
          <w:b/>
          <w:sz w:val="22"/>
          <w:szCs w:val="22"/>
        </w:rPr>
        <w:t>PIMuF</w:t>
      </w:r>
      <w:r w:rsidRPr="00755962">
        <w:rPr>
          <w:rFonts w:ascii="Arial" w:eastAsia="Arial" w:hAnsi="Arial" w:cs="Arial"/>
          <w:b/>
          <w:color w:val="000000"/>
          <w:sz w:val="22"/>
          <w:szCs w:val="22"/>
        </w:rPr>
        <w:t xml:space="preserve"> Profile - Actors and Transactions</w:t>
      </w:r>
    </w:p>
    <w:p w14:paraId="7088175C"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a3"/>
        <w:tblW w:w="10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3780"/>
        <w:gridCol w:w="1560"/>
        <w:gridCol w:w="1134"/>
        <w:gridCol w:w="1416"/>
      </w:tblGrid>
      <w:tr w:rsidR="00A350F3" w:rsidRPr="00755962" w14:paraId="75EDF259" w14:textId="77777777" w:rsidTr="00B07A6A">
        <w:trPr>
          <w:jc w:val="center"/>
        </w:trPr>
        <w:tc>
          <w:tcPr>
            <w:tcW w:w="2310" w:type="dxa"/>
            <w:tcBorders>
              <w:bottom w:val="single" w:sz="4" w:space="0" w:color="000000"/>
            </w:tcBorders>
            <w:shd w:val="clear" w:color="auto" w:fill="D9D9D9"/>
          </w:tcPr>
          <w:p w14:paraId="2FF50C6C" w14:textId="77777777" w:rsidR="00A350F3" w:rsidRPr="00755962" w:rsidRDefault="00A350F3" w:rsidP="00A350F3">
            <w:pPr>
              <w:pStyle w:val="TableEntryHeader"/>
            </w:pPr>
            <w:bookmarkStart w:id="46" w:name="_3o7alnk" w:colFirst="0" w:colLast="0"/>
            <w:bookmarkEnd w:id="46"/>
            <w:r w:rsidRPr="00755962">
              <w:t>Actors</w:t>
            </w:r>
          </w:p>
        </w:tc>
        <w:tc>
          <w:tcPr>
            <w:tcW w:w="3780" w:type="dxa"/>
            <w:shd w:val="clear" w:color="auto" w:fill="D9D9D9"/>
          </w:tcPr>
          <w:p w14:paraId="66EA6991" w14:textId="77777777" w:rsidR="00A350F3" w:rsidRPr="00755962" w:rsidRDefault="00A350F3" w:rsidP="00A350F3">
            <w:pPr>
              <w:pStyle w:val="TableEntryHeader"/>
            </w:pPr>
            <w:r w:rsidRPr="00755962">
              <w:t xml:space="preserve">Transactions </w:t>
            </w:r>
          </w:p>
        </w:tc>
        <w:tc>
          <w:tcPr>
            <w:tcW w:w="1560" w:type="dxa"/>
            <w:shd w:val="clear" w:color="auto" w:fill="D9D9D9"/>
          </w:tcPr>
          <w:p w14:paraId="49E0D3D0" w14:textId="77777777" w:rsidR="00A350F3" w:rsidRPr="00755962" w:rsidRDefault="00A350F3" w:rsidP="00A350F3">
            <w:pPr>
              <w:pStyle w:val="TableEntryHeader"/>
            </w:pPr>
            <w:r w:rsidRPr="00755962">
              <w:t>Initiator or Responder</w:t>
            </w:r>
          </w:p>
        </w:tc>
        <w:tc>
          <w:tcPr>
            <w:tcW w:w="1134" w:type="dxa"/>
            <w:shd w:val="clear" w:color="auto" w:fill="D9D9D9"/>
          </w:tcPr>
          <w:p w14:paraId="512AC13B" w14:textId="77777777" w:rsidR="00A350F3" w:rsidRPr="00755962" w:rsidRDefault="00A350F3" w:rsidP="00A350F3">
            <w:pPr>
              <w:pStyle w:val="TableEntryHeader"/>
            </w:pPr>
            <w:r w:rsidRPr="00755962">
              <w:t>Optionality</w:t>
            </w:r>
          </w:p>
        </w:tc>
        <w:tc>
          <w:tcPr>
            <w:tcW w:w="1416" w:type="dxa"/>
            <w:shd w:val="clear" w:color="auto" w:fill="D9D9D9"/>
          </w:tcPr>
          <w:p w14:paraId="7043D922" w14:textId="77777777" w:rsidR="00A350F3" w:rsidRPr="00755962" w:rsidRDefault="00A350F3" w:rsidP="00A350F3">
            <w:pPr>
              <w:pStyle w:val="TableEntryHeader"/>
              <w:rPr>
                <w:rFonts w:ascii="Times New Roman" w:hAnsi="Times New Roman"/>
                <w:b w:val="0"/>
                <w:i/>
              </w:rPr>
            </w:pPr>
            <w:r w:rsidRPr="00755962">
              <w:t>Reference</w:t>
            </w:r>
          </w:p>
        </w:tc>
      </w:tr>
      <w:tr w:rsidR="002676E4" w:rsidRPr="00755962" w14:paraId="280FBF46" w14:textId="77777777" w:rsidTr="00B07A6A">
        <w:trPr>
          <w:jc w:val="center"/>
        </w:trPr>
        <w:tc>
          <w:tcPr>
            <w:tcW w:w="2310" w:type="dxa"/>
            <w:tcBorders>
              <w:top w:val="nil"/>
              <w:left w:val="single" w:sz="4" w:space="0" w:color="000000"/>
              <w:bottom w:val="single" w:sz="4" w:space="0" w:color="000000"/>
              <w:right w:val="single" w:sz="4" w:space="0" w:color="000000"/>
            </w:tcBorders>
          </w:tcPr>
          <w:p w14:paraId="44772A0E" w14:textId="77777777" w:rsidR="002676E4" w:rsidRPr="00755962" w:rsidRDefault="00A350F3">
            <w:pPr>
              <w:spacing w:before="40" w:after="40"/>
              <w:ind w:left="72" w:right="72" w:firstLine="18"/>
              <w:rPr>
                <w:sz w:val="18"/>
                <w:szCs w:val="18"/>
              </w:rPr>
            </w:pPr>
            <w:r w:rsidRPr="00755962">
              <w:rPr>
                <w:sz w:val="18"/>
                <w:szCs w:val="18"/>
              </w:rPr>
              <w:t>Patient Identity Source</w:t>
            </w:r>
          </w:p>
        </w:tc>
        <w:tc>
          <w:tcPr>
            <w:tcW w:w="3780" w:type="dxa"/>
            <w:tcBorders>
              <w:left w:val="single" w:sz="4" w:space="0" w:color="000000"/>
            </w:tcBorders>
          </w:tcPr>
          <w:p w14:paraId="2A954051"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3AD1261D"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I</w:t>
            </w:r>
          </w:p>
        </w:tc>
        <w:tc>
          <w:tcPr>
            <w:tcW w:w="1134" w:type="dxa"/>
          </w:tcPr>
          <w:p w14:paraId="04AFF357" w14:textId="77777777" w:rsidR="002676E4" w:rsidRPr="00755962" w:rsidRDefault="00A350F3" w:rsidP="00B07A6A">
            <w:pPr>
              <w:spacing w:before="40" w:after="40"/>
              <w:ind w:right="72"/>
              <w:rPr>
                <w:sz w:val="18"/>
                <w:szCs w:val="18"/>
              </w:rPr>
            </w:pPr>
            <w:r w:rsidRPr="00755962">
              <w:rPr>
                <w:sz w:val="18"/>
                <w:szCs w:val="18"/>
              </w:rPr>
              <w:t>R</w:t>
            </w:r>
          </w:p>
        </w:tc>
        <w:tc>
          <w:tcPr>
            <w:tcW w:w="1416" w:type="dxa"/>
          </w:tcPr>
          <w:p w14:paraId="6D170B0C"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508D1D2E"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F29BA44" w14:textId="77777777" w:rsidR="002676E4" w:rsidRPr="00755962" w:rsidRDefault="00A350F3">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780" w:type="dxa"/>
            <w:tcBorders>
              <w:left w:val="single" w:sz="4" w:space="0" w:color="000000"/>
            </w:tcBorders>
          </w:tcPr>
          <w:p w14:paraId="7EDBBABC"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4E97BE33"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2E6886C4"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7B06D7A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5588788" w14:textId="77777777" w:rsidTr="00B07A6A">
        <w:trPr>
          <w:trHeight w:val="420"/>
          <w:jc w:val="center"/>
        </w:trPr>
        <w:tc>
          <w:tcPr>
            <w:tcW w:w="2310" w:type="dxa"/>
            <w:vMerge w:val="restart"/>
            <w:tcBorders>
              <w:top w:val="single" w:sz="4" w:space="0" w:color="000000"/>
              <w:left w:val="single" w:sz="4" w:space="0" w:color="000000"/>
              <w:bottom w:val="nil"/>
              <w:right w:val="single" w:sz="4" w:space="0" w:color="000000"/>
            </w:tcBorders>
          </w:tcPr>
          <w:p w14:paraId="50A54800"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6FC7FD1E" w14:textId="77777777" w:rsidR="002676E4" w:rsidRPr="00755962" w:rsidRDefault="002676E4">
            <w:pPr>
              <w:pBdr>
                <w:top w:val="nil"/>
                <w:left w:val="nil"/>
                <w:bottom w:val="nil"/>
                <w:right w:val="nil"/>
                <w:between w:val="nil"/>
              </w:pBdr>
              <w:spacing w:before="40" w:after="40"/>
              <w:ind w:left="90" w:right="72" w:firstLine="15"/>
              <w:rPr>
                <w:sz w:val="18"/>
                <w:szCs w:val="18"/>
              </w:rPr>
            </w:pPr>
          </w:p>
          <w:p w14:paraId="66464EEC" w14:textId="77777777" w:rsidR="002676E4" w:rsidRPr="00755962" w:rsidRDefault="002676E4">
            <w:pPr>
              <w:pBdr>
                <w:top w:val="nil"/>
                <w:left w:val="nil"/>
                <w:bottom w:val="nil"/>
                <w:right w:val="nil"/>
                <w:between w:val="nil"/>
              </w:pBdr>
              <w:spacing w:before="40" w:after="40"/>
              <w:ind w:right="72"/>
              <w:rPr>
                <w:sz w:val="18"/>
                <w:szCs w:val="18"/>
              </w:rPr>
            </w:pPr>
          </w:p>
          <w:p w14:paraId="324EAAA6" w14:textId="77777777" w:rsidR="002676E4" w:rsidRPr="00755962" w:rsidRDefault="00A350F3">
            <w:pPr>
              <w:pBdr>
                <w:top w:val="nil"/>
                <w:left w:val="nil"/>
                <w:bottom w:val="nil"/>
                <w:right w:val="nil"/>
                <w:between w:val="nil"/>
              </w:pBdr>
              <w:spacing w:before="40" w:after="40"/>
              <w:ind w:right="72"/>
              <w:rPr>
                <w:sz w:val="18"/>
                <w:szCs w:val="18"/>
              </w:rPr>
            </w:pPr>
            <w:r w:rsidRPr="00755962">
              <w:rPr>
                <w:sz w:val="18"/>
                <w:szCs w:val="18"/>
              </w:rPr>
              <w:t>Patient Identity Manager</w:t>
            </w:r>
          </w:p>
          <w:p w14:paraId="0EF55FE6" w14:textId="77777777" w:rsidR="002676E4" w:rsidRPr="00755962" w:rsidRDefault="002676E4">
            <w:pPr>
              <w:spacing w:before="0"/>
              <w:ind w:left="90" w:right="72" w:firstLine="15"/>
              <w:rPr>
                <w:sz w:val="18"/>
                <w:szCs w:val="18"/>
              </w:rPr>
            </w:pPr>
          </w:p>
        </w:tc>
        <w:tc>
          <w:tcPr>
            <w:tcW w:w="3780" w:type="dxa"/>
            <w:tcBorders>
              <w:left w:val="single" w:sz="4" w:space="0" w:color="000000"/>
            </w:tcBorders>
          </w:tcPr>
          <w:p w14:paraId="766CB9DE"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44236625" w14:textId="77777777" w:rsidR="002676E4" w:rsidRPr="00755962" w:rsidRDefault="00A350F3">
            <w:pPr>
              <w:pBdr>
                <w:top w:val="nil"/>
                <w:left w:val="nil"/>
                <w:bottom w:val="nil"/>
                <w:right w:val="nil"/>
                <w:between w:val="nil"/>
              </w:pBdr>
              <w:spacing w:before="40" w:after="40"/>
              <w:ind w:left="72" w:right="72" w:hanging="72"/>
              <w:jc w:val="center"/>
              <w:rPr>
                <w:color w:val="000000"/>
                <w:sz w:val="18"/>
                <w:szCs w:val="18"/>
              </w:rPr>
            </w:pPr>
            <w:r w:rsidRPr="00755962">
              <w:rPr>
                <w:sz w:val="18"/>
                <w:szCs w:val="18"/>
              </w:rPr>
              <w:t>I</w:t>
            </w:r>
          </w:p>
        </w:tc>
        <w:tc>
          <w:tcPr>
            <w:tcW w:w="1134" w:type="dxa"/>
          </w:tcPr>
          <w:p w14:paraId="1D1273E2"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416" w:type="dxa"/>
          </w:tcPr>
          <w:p w14:paraId="67F461CB"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6D93316"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50543DA1"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4ACD1F6E" w14:textId="77777777" w:rsidR="002676E4" w:rsidRPr="00755962" w:rsidRDefault="00A350F3">
            <w:pPr>
              <w:spacing w:before="40" w:after="40"/>
              <w:ind w:left="72" w:right="72"/>
              <w:rPr>
                <w:sz w:val="18"/>
                <w:szCs w:val="18"/>
              </w:rPr>
            </w:pPr>
            <w:r w:rsidRPr="00755962">
              <w:rPr>
                <w:sz w:val="18"/>
                <w:szCs w:val="18"/>
              </w:rPr>
              <w:t>Mobile Patient Identity Feed [ITI-XX]</w:t>
            </w:r>
          </w:p>
        </w:tc>
        <w:tc>
          <w:tcPr>
            <w:tcW w:w="1560" w:type="dxa"/>
          </w:tcPr>
          <w:p w14:paraId="3A3BA5EA"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1D58CB84"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416" w:type="dxa"/>
          </w:tcPr>
          <w:p w14:paraId="728441B2"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096E1CC5"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589C2B5"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70FF9349"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17C24930"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137E7F0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76DCA335"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20FE367C"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6052766D"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6960AAA"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5523F825" w14:textId="77777777" w:rsidR="002676E4" w:rsidRPr="00755962" w:rsidRDefault="00A350F3">
            <w:pPr>
              <w:pBdr>
                <w:top w:val="nil"/>
                <w:left w:val="nil"/>
                <w:bottom w:val="nil"/>
                <w:right w:val="nil"/>
                <w:between w:val="nil"/>
              </w:pBdr>
              <w:spacing w:before="40" w:after="40"/>
              <w:ind w:left="72" w:right="72" w:hanging="72"/>
              <w:jc w:val="center"/>
              <w:rPr>
                <w:sz w:val="18"/>
                <w:szCs w:val="18"/>
              </w:rPr>
            </w:pPr>
            <w:r w:rsidRPr="00755962">
              <w:rPr>
                <w:sz w:val="18"/>
                <w:szCs w:val="18"/>
              </w:rPr>
              <w:t>R</w:t>
            </w:r>
          </w:p>
        </w:tc>
        <w:tc>
          <w:tcPr>
            <w:tcW w:w="1134" w:type="dxa"/>
          </w:tcPr>
          <w:p w14:paraId="5FF37BD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416" w:type="dxa"/>
          </w:tcPr>
          <w:p w14:paraId="1AE3674A" w14:textId="77777777" w:rsidR="002676E4" w:rsidRPr="00755962" w:rsidRDefault="00A350F3">
            <w:pPr>
              <w:spacing w:before="40" w:after="40"/>
              <w:ind w:left="72" w:right="72"/>
              <w:rPr>
                <w:sz w:val="18"/>
                <w:szCs w:val="18"/>
              </w:rPr>
            </w:pPr>
            <w:r w:rsidRPr="00755962">
              <w:rPr>
                <w:sz w:val="18"/>
                <w:szCs w:val="18"/>
              </w:rPr>
              <w:t>TF 2: 3.78</w:t>
            </w:r>
          </w:p>
        </w:tc>
      </w:tr>
      <w:tr w:rsidR="002676E4" w:rsidRPr="00755962" w14:paraId="1D4AAA71" w14:textId="77777777" w:rsidTr="00B07A6A">
        <w:trPr>
          <w:trHeight w:val="420"/>
          <w:jc w:val="center"/>
        </w:trPr>
        <w:tc>
          <w:tcPr>
            <w:tcW w:w="2310" w:type="dxa"/>
            <w:vMerge/>
            <w:tcBorders>
              <w:top w:val="single" w:sz="4" w:space="0" w:color="000000"/>
              <w:left w:val="single" w:sz="4" w:space="0" w:color="000000"/>
              <w:bottom w:val="nil"/>
              <w:right w:val="single" w:sz="4" w:space="0" w:color="000000"/>
            </w:tcBorders>
          </w:tcPr>
          <w:p w14:paraId="537CFA27" w14:textId="77777777" w:rsidR="002676E4" w:rsidRPr="00755962" w:rsidRDefault="002676E4">
            <w:pPr>
              <w:spacing w:before="0"/>
              <w:ind w:right="72"/>
              <w:rPr>
                <w:sz w:val="18"/>
                <w:szCs w:val="18"/>
              </w:rPr>
            </w:pPr>
          </w:p>
        </w:tc>
        <w:tc>
          <w:tcPr>
            <w:tcW w:w="3780" w:type="dxa"/>
            <w:tcBorders>
              <w:left w:val="single" w:sz="4" w:space="0" w:color="000000"/>
            </w:tcBorders>
          </w:tcPr>
          <w:p w14:paraId="7C95927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1120D971"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3442816B"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766BB6A4"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1FED98A0" w14:textId="77777777" w:rsidTr="00B07A6A">
        <w:trPr>
          <w:trHeight w:val="420"/>
          <w:jc w:val="center"/>
        </w:trPr>
        <w:tc>
          <w:tcPr>
            <w:tcW w:w="2310" w:type="dxa"/>
            <w:vMerge/>
            <w:tcBorders>
              <w:top w:val="nil"/>
              <w:left w:val="single" w:sz="4" w:space="0" w:color="000000"/>
              <w:bottom w:val="single" w:sz="4" w:space="0" w:color="000000"/>
              <w:right w:val="single" w:sz="4" w:space="0" w:color="000000"/>
            </w:tcBorders>
          </w:tcPr>
          <w:p w14:paraId="54796413" w14:textId="77777777" w:rsidR="002676E4" w:rsidRPr="00755962" w:rsidRDefault="002676E4">
            <w:pPr>
              <w:pBdr>
                <w:top w:val="nil"/>
                <w:left w:val="nil"/>
                <w:bottom w:val="nil"/>
                <w:right w:val="nil"/>
                <w:between w:val="nil"/>
              </w:pBdr>
              <w:spacing w:before="0"/>
              <w:ind w:right="72"/>
              <w:rPr>
                <w:sz w:val="18"/>
                <w:szCs w:val="18"/>
              </w:rPr>
            </w:pPr>
          </w:p>
        </w:tc>
        <w:tc>
          <w:tcPr>
            <w:tcW w:w="3780" w:type="dxa"/>
            <w:tcBorders>
              <w:left w:val="single" w:sz="4" w:space="0" w:color="000000"/>
            </w:tcBorders>
          </w:tcPr>
          <w:p w14:paraId="5001217D"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566EAA86"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6E90C905" w14:textId="77777777" w:rsidR="002676E4" w:rsidRPr="00755962" w:rsidRDefault="00A350F3">
            <w:pPr>
              <w:spacing w:before="40" w:after="40"/>
              <w:ind w:left="72" w:right="72"/>
              <w:rPr>
                <w:sz w:val="18"/>
                <w:szCs w:val="18"/>
              </w:rPr>
            </w:pPr>
            <w:r w:rsidRPr="00755962">
              <w:rPr>
                <w:sz w:val="18"/>
                <w:szCs w:val="18"/>
              </w:rPr>
              <w:t xml:space="preserve">O </w:t>
            </w:r>
            <w:proofErr w:type="gramStart"/>
            <w:r w:rsidRPr="00755962">
              <w:rPr>
                <w:sz w:val="18"/>
                <w:szCs w:val="18"/>
              </w:rPr>
              <w:t>( See</w:t>
            </w:r>
            <w:proofErr w:type="gramEnd"/>
            <w:r w:rsidRPr="00755962">
              <w:rPr>
                <w:sz w:val="18"/>
                <w:szCs w:val="18"/>
              </w:rPr>
              <w:t xml:space="preserve"> Note 1)</w:t>
            </w:r>
          </w:p>
        </w:tc>
        <w:tc>
          <w:tcPr>
            <w:tcW w:w="1416" w:type="dxa"/>
          </w:tcPr>
          <w:p w14:paraId="437CA5B3" w14:textId="77777777" w:rsidR="002676E4" w:rsidRPr="00755962" w:rsidRDefault="00A350F3">
            <w:pPr>
              <w:spacing w:before="40" w:after="40"/>
              <w:ind w:left="72" w:right="72"/>
              <w:rPr>
                <w:sz w:val="18"/>
                <w:szCs w:val="18"/>
              </w:rPr>
            </w:pPr>
            <w:r w:rsidRPr="00755962">
              <w:rPr>
                <w:sz w:val="18"/>
                <w:szCs w:val="18"/>
              </w:rPr>
              <w:t>X.2.1</w:t>
            </w:r>
          </w:p>
        </w:tc>
      </w:tr>
      <w:tr w:rsidR="002676E4" w:rsidRPr="00755962" w14:paraId="22419865"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7904E85F"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780" w:type="dxa"/>
            <w:tcBorders>
              <w:left w:val="single" w:sz="4" w:space="0" w:color="000000"/>
            </w:tcBorders>
          </w:tcPr>
          <w:p w14:paraId="4C5371D5" w14:textId="77777777" w:rsidR="002676E4" w:rsidRPr="00755962" w:rsidRDefault="00A350F3">
            <w:pPr>
              <w:spacing w:before="40" w:after="40"/>
              <w:ind w:left="72" w:right="72"/>
              <w:rPr>
                <w:sz w:val="18"/>
                <w:szCs w:val="18"/>
              </w:rPr>
            </w:pPr>
            <w:r w:rsidRPr="00755962">
              <w:rPr>
                <w:sz w:val="18"/>
                <w:szCs w:val="18"/>
              </w:rPr>
              <w:t>Mobile Patient Demographics Query [ITI-78]</w:t>
            </w:r>
          </w:p>
        </w:tc>
        <w:tc>
          <w:tcPr>
            <w:tcW w:w="1560" w:type="dxa"/>
          </w:tcPr>
          <w:p w14:paraId="3842D2D1"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769E7EFA"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397A41F8"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17EB5DFB" w14:textId="77777777" w:rsidTr="00B07A6A">
        <w:trPr>
          <w:trHeight w:val="420"/>
          <w:jc w:val="center"/>
        </w:trPr>
        <w:tc>
          <w:tcPr>
            <w:tcW w:w="2310" w:type="dxa"/>
            <w:tcBorders>
              <w:top w:val="single" w:sz="4" w:space="0" w:color="000000"/>
              <w:left w:val="single" w:sz="4" w:space="0" w:color="000000"/>
              <w:bottom w:val="nil"/>
              <w:right w:val="single" w:sz="4" w:space="0" w:color="000000"/>
            </w:tcBorders>
          </w:tcPr>
          <w:p w14:paraId="4980113D" w14:textId="77777777" w:rsidR="002676E4" w:rsidRPr="00755962" w:rsidRDefault="00A350F3">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780" w:type="dxa"/>
            <w:tcBorders>
              <w:left w:val="single" w:sz="4" w:space="0" w:color="000000"/>
            </w:tcBorders>
          </w:tcPr>
          <w:p w14:paraId="512233FD" w14:textId="77777777" w:rsidR="002676E4" w:rsidRPr="00755962" w:rsidRDefault="00A350F3">
            <w:pPr>
              <w:spacing w:before="40" w:after="40"/>
              <w:ind w:left="72" w:right="72"/>
              <w:rPr>
                <w:sz w:val="18"/>
                <w:szCs w:val="18"/>
              </w:rPr>
            </w:pPr>
            <w:r w:rsidRPr="00755962">
              <w:rPr>
                <w:sz w:val="18"/>
                <w:szCs w:val="18"/>
              </w:rPr>
              <w:t>Mobile Patient Identifier Cross-reference Query [ITI-83]</w:t>
            </w:r>
          </w:p>
        </w:tc>
        <w:tc>
          <w:tcPr>
            <w:tcW w:w="1560" w:type="dxa"/>
          </w:tcPr>
          <w:p w14:paraId="28316128"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0968F2C2" w14:textId="77777777" w:rsidR="002676E4" w:rsidRPr="00755962" w:rsidRDefault="00A350F3">
            <w:pPr>
              <w:spacing w:before="40" w:after="40"/>
              <w:ind w:left="72" w:right="72"/>
              <w:rPr>
                <w:sz w:val="18"/>
                <w:szCs w:val="18"/>
              </w:rPr>
            </w:pPr>
            <w:r w:rsidRPr="00755962">
              <w:rPr>
                <w:sz w:val="18"/>
                <w:szCs w:val="18"/>
              </w:rPr>
              <w:t>O</w:t>
            </w:r>
          </w:p>
        </w:tc>
        <w:tc>
          <w:tcPr>
            <w:tcW w:w="1416" w:type="dxa"/>
          </w:tcPr>
          <w:p w14:paraId="1A35AAEF" w14:textId="77777777" w:rsidR="002676E4" w:rsidRPr="00755962" w:rsidRDefault="00A350F3">
            <w:pPr>
              <w:spacing w:before="40" w:after="40"/>
              <w:ind w:left="72" w:right="72"/>
              <w:rPr>
                <w:sz w:val="18"/>
                <w:szCs w:val="18"/>
              </w:rPr>
            </w:pPr>
            <w:r w:rsidRPr="00755962">
              <w:rPr>
                <w:sz w:val="18"/>
                <w:szCs w:val="18"/>
              </w:rPr>
              <w:t>TF 2: 3.83</w:t>
            </w:r>
          </w:p>
        </w:tc>
      </w:tr>
      <w:tr w:rsidR="002676E4" w:rsidRPr="00755962" w14:paraId="7A89A692" w14:textId="77777777" w:rsidTr="00B07A6A">
        <w:trPr>
          <w:trHeight w:val="180"/>
          <w:jc w:val="center"/>
        </w:trPr>
        <w:tc>
          <w:tcPr>
            <w:tcW w:w="2310" w:type="dxa"/>
            <w:tcBorders>
              <w:top w:val="single" w:sz="4" w:space="0" w:color="000000"/>
              <w:left w:val="single" w:sz="4" w:space="0" w:color="000000"/>
              <w:bottom w:val="nil"/>
              <w:right w:val="single" w:sz="4" w:space="0" w:color="000000"/>
            </w:tcBorders>
          </w:tcPr>
          <w:p w14:paraId="3B8120C7" w14:textId="77777777" w:rsidR="002676E4" w:rsidRPr="00755962" w:rsidRDefault="002676E4">
            <w:pPr>
              <w:pBdr>
                <w:top w:val="nil"/>
                <w:left w:val="nil"/>
                <w:bottom w:val="nil"/>
                <w:right w:val="nil"/>
                <w:between w:val="nil"/>
              </w:pBdr>
              <w:spacing w:before="40" w:after="40"/>
              <w:ind w:left="72" w:right="72" w:firstLine="18"/>
              <w:rPr>
                <w:color w:val="000000"/>
                <w:sz w:val="18"/>
                <w:szCs w:val="18"/>
              </w:rPr>
            </w:pPr>
          </w:p>
        </w:tc>
        <w:tc>
          <w:tcPr>
            <w:tcW w:w="3780" w:type="dxa"/>
            <w:tcBorders>
              <w:left w:val="single" w:sz="4" w:space="0" w:color="000000"/>
            </w:tcBorders>
          </w:tcPr>
          <w:p w14:paraId="63D34DC7" w14:textId="77777777" w:rsidR="002676E4" w:rsidRPr="00755962" w:rsidRDefault="00A350F3">
            <w:pPr>
              <w:spacing w:before="40" w:after="40"/>
              <w:ind w:left="72" w:right="72"/>
              <w:rPr>
                <w:sz w:val="18"/>
                <w:szCs w:val="18"/>
              </w:rPr>
            </w:pPr>
            <w:r w:rsidRPr="00755962">
              <w:rPr>
                <w:sz w:val="18"/>
                <w:szCs w:val="18"/>
              </w:rPr>
              <w:t>Subscribe to Patient Updates [ITI-X1]</w:t>
            </w:r>
          </w:p>
        </w:tc>
        <w:tc>
          <w:tcPr>
            <w:tcW w:w="1560" w:type="dxa"/>
          </w:tcPr>
          <w:p w14:paraId="3C5BC32E" w14:textId="77777777" w:rsidR="002676E4" w:rsidRPr="00755962" w:rsidRDefault="00A350F3">
            <w:pPr>
              <w:spacing w:before="40" w:after="40"/>
              <w:ind w:left="72" w:right="72"/>
              <w:jc w:val="center"/>
              <w:rPr>
                <w:sz w:val="18"/>
                <w:szCs w:val="18"/>
              </w:rPr>
            </w:pPr>
            <w:r w:rsidRPr="00755962">
              <w:rPr>
                <w:sz w:val="18"/>
                <w:szCs w:val="18"/>
              </w:rPr>
              <w:t>I</w:t>
            </w:r>
          </w:p>
        </w:tc>
        <w:tc>
          <w:tcPr>
            <w:tcW w:w="1134" w:type="dxa"/>
          </w:tcPr>
          <w:p w14:paraId="275B872A"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D5D2CB9" w14:textId="77777777" w:rsidR="002676E4" w:rsidRPr="00755962" w:rsidRDefault="002676E4">
            <w:pPr>
              <w:spacing w:before="40" w:after="40"/>
              <w:ind w:left="72" w:right="72"/>
              <w:rPr>
                <w:sz w:val="18"/>
                <w:szCs w:val="18"/>
              </w:rPr>
            </w:pPr>
          </w:p>
        </w:tc>
      </w:tr>
      <w:tr w:rsidR="002676E4" w:rsidRPr="00755962" w14:paraId="0F328B32" w14:textId="77777777" w:rsidTr="00B07A6A">
        <w:trPr>
          <w:trHeight w:val="180"/>
          <w:jc w:val="center"/>
        </w:trPr>
        <w:tc>
          <w:tcPr>
            <w:tcW w:w="2310" w:type="dxa"/>
            <w:tcBorders>
              <w:top w:val="nil"/>
              <w:left w:val="single" w:sz="4" w:space="0" w:color="000000"/>
              <w:bottom w:val="single" w:sz="4" w:space="0" w:color="000000"/>
              <w:right w:val="single" w:sz="4" w:space="0" w:color="000000"/>
            </w:tcBorders>
          </w:tcPr>
          <w:p w14:paraId="0DC82880" w14:textId="77777777" w:rsidR="002676E4" w:rsidRPr="00755962" w:rsidRDefault="00A350F3">
            <w:pPr>
              <w:pBdr>
                <w:top w:val="nil"/>
                <w:left w:val="nil"/>
                <w:bottom w:val="nil"/>
                <w:right w:val="nil"/>
                <w:between w:val="nil"/>
              </w:pBdr>
              <w:spacing w:before="40" w:after="40"/>
              <w:ind w:right="72"/>
              <w:rPr>
                <w:color w:val="000000"/>
                <w:sz w:val="18"/>
                <w:szCs w:val="18"/>
              </w:rPr>
            </w:pPr>
            <w:r w:rsidRPr="00755962">
              <w:rPr>
                <w:sz w:val="18"/>
                <w:szCs w:val="18"/>
              </w:rPr>
              <w:t>Patient Subscriber</w:t>
            </w:r>
          </w:p>
        </w:tc>
        <w:tc>
          <w:tcPr>
            <w:tcW w:w="3780" w:type="dxa"/>
            <w:tcBorders>
              <w:left w:val="single" w:sz="4" w:space="0" w:color="000000"/>
            </w:tcBorders>
          </w:tcPr>
          <w:p w14:paraId="52C67AE9" w14:textId="77777777" w:rsidR="002676E4" w:rsidRPr="00755962" w:rsidRDefault="00A350F3">
            <w:pPr>
              <w:spacing w:before="40" w:after="40"/>
              <w:ind w:left="72" w:right="72"/>
              <w:rPr>
                <w:sz w:val="18"/>
                <w:szCs w:val="18"/>
              </w:rPr>
            </w:pPr>
            <w:r w:rsidRPr="00755962">
              <w:rPr>
                <w:sz w:val="18"/>
                <w:szCs w:val="18"/>
              </w:rPr>
              <w:t>Patient Update Notification [ITI-X2]</w:t>
            </w:r>
          </w:p>
        </w:tc>
        <w:tc>
          <w:tcPr>
            <w:tcW w:w="1560" w:type="dxa"/>
          </w:tcPr>
          <w:p w14:paraId="23661044" w14:textId="77777777" w:rsidR="002676E4" w:rsidRPr="00755962" w:rsidRDefault="00A350F3">
            <w:pPr>
              <w:spacing w:before="40" w:after="40"/>
              <w:ind w:left="72" w:right="72"/>
              <w:jc w:val="center"/>
              <w:rPr>
                <w:sz w:val="18"/>
                <w:szCs w:val="18"/>
              </w:rPr>
            </w:pPr>
            <w:r w:rsidRPr="00755962">
              <w:rPr>
                <w:sz w:val="18"/>
                <w:szCs w:val="18"/>
              </w:rPr>
              <w:t>R</w:t>
            </w:r>
          </w:p>
        </w:tc>
        <w:tc>
          <w:tcPr>
            <w:tcW w:w="1134" w:type="dxa"/>
          </w:tcPr>
          <w:p w14:paraId="1D8ACF75" w14:textId="77777777" w:rsidR="002676E4" w:rsidRPr="00755962" w:rsidRDefault="00A350F3">
            <w:pPr>
              <w:spacing w:before="40" w:after="40"/>
              <w:ind w:left="72" w:right="72"/>
              <w:rPr>
                <w:sz w:val="18"/>
                <w:szCs w:val="18"/>
              </w:rPr>
            </w:pPr>
            <w:r w:rsidRPr="00755962">
              <w:rPr>
                <w:sz w:val="18"/>
                <w:szCs w:val="18"/>
              </w:rPr>
              <w:t>R</w:t>
            </w:r>
          </w:p>
        </w:tc>
        <w:tc>
          <w:tcPr>
            <w:tcW w:w="1416" w:type="dxa"/>
          </w:tcPr>
          <w:p w14:paraId="71456B4E" w14:textId="77777777" w:rsidR="002676E4" w:rsidRPr="00755962" w:rsidRDefault="002676E4">
            <w:pPr>
              <w:spacing w:before="40" w:after="40"/>
              <w:ind w:left="72" w:right="72"/>
              <w:rPr>
                <w:sz w:val="18"/>
                <w:szCs w:val="18"/>
              </w:rPr>
            </w:pPr>
          </w:p>
        </w:tc>
      </w:tr>
    </w:tbl>
    <w:p w14:paraId="2112BA62" w14:textId="77777777" w:rsidR="002676E4" w:rsidRPr="00755962" w:rsidRDefault="00A350F3">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highlight w:val="yellow"/>
        </w:rPr>
      </w:pPr>
      <w:r w:rsidRPr="00755962">
        <w:rPr>
          <w:color w:val="000000"/>
          <w:sz w:val="18"/>
          <w:szCs w:val="18"/>
        </w:rPr>
        <w:t>Note 1:  Required</w:t>
      </w:r>
      <w:r w:rsidRPr="00755962">
        <w:rPr>
          <w:sz w:val="18"/>
          <w:szCs w:val="18"/>
        </w:rPr>
        <w:t xml:space="preserve"> if the Subscription option declared.</w:t>
      </w:r>
    </w:p>
    <w:p w14:paraId="66850470" w14:textId="77777777" w:rsidR="002676E4" w:rsidRPr="00755962" w:rsidRDefault="002676E4">
      <w:pPr>
        <w:pBdr>
          <w:top w:val="nil"/>
          <w:left w:val="nil"/>
          <w:bottom w:val="nil"/>
          <w:right w:val="nil"/>
          <w:between w:val="nil"/>
        </w:pBdr>
        <w:rPr>
          <w:color w:val="000000"/>
        </w:rPr>
      </w:pPr>
    </w:p>
    <w:p w14:paraId="1808176E" w14:textId="77777777" w:rsidR="002676E4" w:rsidRPr="00755962" w:rsidRDefault="002676E4">
      <w:pPr>
        <w:pBdr>
          <w:top w:val="nil"/>
          <w:left w:val="nil"/>
          <w:bottom w:val="nil"/>
          <w:right w:val="nil"/>
          <w:between w:val="nil"/>
        </w:pBdr>
        <w:rPr>
          <w:i/>
          <w:color w:val="000000"/>
        </w:rPr>
      </w:pPr>
    </w:p>
    <w:p w14:paraId="0977892B" w14:textId="77777777"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14:paraId="49D5DE8F" w14:textId="77777777" w:rsidR="002676E4" w:rsidRPr="00755962" w:rsidRDefault="002676E4">
      <w:pPr>
        <w:pBdr>
          <w:top w:val="nil"/>
          <w:left w:val="nil"/>
          <w:bottom w:val="nil"/>
          <w:right w:val="nil"/>
          <w:between w:val="nil"/>
        </w:pBdr>
        <w:rPr>
          <w:color w:val="000000"/>
        </w:rPr>
      </w:pPr>
    </w:p>
    <w:p w14:paraId="2CC7E6AC" w14:textId="77777777" w:rsidR="002676E4" w:rsidRPr="00755962" w:rsidRDefault="00A350F3">
      <w:pPr>
        <w:pStyle w:val="Heading3"/>
      </w:pPr>
      <w:bookmarkStart w:id="47" w:name="_vx1227" w:colFirst="0" w:colLast="0"/>
      <w:bookmarkEnd w:id="47"/>
      <w:r w:rsidRPr="00755962">
        <w:t>X.1.1 Actor Descriptions and Actor Profile Requirements</w:t>
      </w:r>
    </w:p>
    <w:p w14:paraId="0BE91C58" w14:textId="77777777" w:rsidR="002676E4" w:rsidRPr="00755962" w:rsidRDefault="002676E4">
      <w:pPr>
        <w:pBdr>
          <w:top w:val="nil"/>
          <w:left w:val="nil"/>
          <w:bottom w:val="nil"/>
          <w:right w:val="nil"/>
          <w:between w:val="nil"/>
        </w:pBdr>
        <w:rPr>
          <w:color w:val="000000"/>
        </w:rPr>
      </w:pPr>
    </w:p>
    <w:p w14:paraId="08F116DE" w14:textId="77777777" w:rsidR="002676E4" w:rsidRPr="00755962" w:rsidRDefault="002676E4">
      <w:pPr>
        <w:pBdr>
          <w:top w:val="nil"/>
          <w:left w:val="nil"/>
          <w:bottom w:val="nil"/>
          <w:right w:val="nil"/>
          <w:between w:val="nil"/>
        </w:pBdr>
        <w:rPr>
          <w:i/>
          <w:color w:val="000000"/>
        </w:rPr>
      </w:pPr>
    </w:p>
    <w:p w14:paraId="2406ED49" w14:textId="77777777" w:rsidR="002676E4" w:rsidRPr="00755962" w:rsidRDefault="002676E4">
      <w:pPr>
        <w:pBdr>
          <w:top w:val="nil"/>
          <w:left w:val="nil"/>
          <w:bottom w:val="nil"/>
          <w:right w:val="nil"/>
          <w:between w:val="nil"/>
        </w:pBdr>
        <w:rPr>
          <w:color w:val="000000"/>
        </w:rPr>
      </w:pPr>
    </w:p>
    <w:p w14:paraId="38C9CA8F" w14:textId="77777777" w:rsidR="002676E4" w:rsidRPr="00755962" w:rsidRDefault="002676E4">
      <w:pPr>
        <w:pBdr>
          <w:top w:val="nil"/>
          <w:left w:val="nil"/>
          <w:bottom w:val="nil"/>
          <w:right w:val="nil"/>
          <w:between w:val="nil"/>
        </w:pBdr>
        <w:rPr>
          <w:color w:val="000000"/>
        </w:rPr>
      </w:pPr>
    </w:p>
    <w:p w14:paraId="306C9CE7"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Do not repeat</w:t>
      </w:r>
      <w:r w:rsidRPr="00755962">
        <w:rPr>
          <w:i/>
          <w:color w:val="000000"/>
        </w:rPr>
        <w:t xml:space="preserve"> the definitions of the actors that are maintained in the </w:t>
      </w:r>
      <w:hyperlink r:id="rId28" w:anchor="GenIntro">
        <w:r w:rsidRPr="00755962">
          <w:rPr>
            <w:i/>
            <w:color w:val="0000FF"/>
            <w:u w:val="single"/>
          </w:rPr>
          <w:t>TF General Introduction Appendix A</w:t>
        </w:r>
      </w:hyperlink>
      <w:r w:rsidRPr="00755962">
        <w:rPr>
          <w:i/>
          <w:color w:val="000000"/>
        </w:rPr>
        <w:t xml:space="preserve"> (Actors). Include text in this section to describe the actor in the context of this profile.&gt;</w:t>
      </w:r>
    </w:p>
    <w:p w14:paraId="51CC124C" w14:textId="77777777" w:rsidR="002676E4" w:rsidRPr="00755962" w:rsidRDefault="00A350F3">
      <w:pPr>
        <w:pBdr>
          <w:top w:val="nil"/>
          <w:left w:val="nil"/>
          <w:bottom w:val="nil"/>
          <w:right w:val="nil"/>
          <w:between w:val="nil"/>
        </w:pBdr>
        <w:rPr>
          <w:i/>
          <w:color w:val="000000"/>
        </w:rPr>
      </w:pPr>
      <w:r w:rsidRPr="00755962">
        <w:rPr>
          <w:i/>
          <w:color w:val="000000"/>
        </w:rPr>
        <w:t>&lt;</w:t>
      </w:r>
      <w:r w:rsidRPr="00755962">
        <w:rPr>
          <w:b/>
          <w:i/>
          <w:color w:val="000000"/>
        </w:rPr>
        <w:t xml:space="preserve">This section is empty unless there is a need for specific descriptions or requirements. Actors without additional requirements or elaborate descriptions need not be listed here. </w:t>
      </w:r>
      <w:r w:rsidRPr="00755962">
        <w:rPr>
          <w:i/>
          <w:color w:val="000000"/>
        </w:rPr>
        <w:t>&gt;</w:t>
      </w:r>
    </w:p>
    <w:p w14:paraId="1CE6D949" w14:textId="77777777" w:rsidR="002676E4" w:rsidRPr="00755962" w:rsidRDefault="002676E4">
      <w:pPr>
        <w:pBdr>
          <w:top w:val="nil"/>
          <w:left w:val="nil"/>
          <w:bottom w:val="nil"/>
          <w:right w:val="nil"/>
          <w:between w:val="nil"/>
        </w:pBdr>
        <w:rPr>
          <w:i/>
          <w:color w:val="000000"/>
        </w:rPr>
      </w:pPr>
    </w:p>
    <w:p w14:paraId="5F2A79AB" w14:textId="77777777" w:rsidR="002676E4" w:rsidRPr="00755962" w:rsidRDefault="00A350F3">
      <w:pPr>
        <w:pBdr>
          <w:top w:val="nil"/>
          <w:left w:val="nil"/>
          <w:bottom w:val="nil"/>
          <w:right w:val="nil"/>
          <w:between w:val="nil"/>
        </w:pBdr>
        <w:rPr>
          <w:i/>
          <w:color w:val="000000"/>
        </w:rPr>
      </w:pPr>
      <w:r w:rsidRPr="00755962">
        <w:rPr>
          <w:i/>
          <w:color w:val="000000"/>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14:paraId="7B8A7F24" w14:textId="77777777" w:rsidR="002676E4" w:rsidRPr="00755962" w:rsidRDefault="002676E4">
      <w:pPr>
        <w:pBdr>
          <w:top w:val="nil"/>
          <w:left w:val="nil"/>
          <w:bottom w:val="nil"/>
          <w:right w:val="nil"/>
          <w:between w:val="nil"/>
        </w:pBdr>
        <w:rPr>
          <w:i/>
          <w:color w:val="000000"/>
        </w:rPr>
      </w:pPr>
    </w:p>
    <w:p w14:paraId="0B3C891C" w14:textId="77777777" w:rsidR="002676E4" w:rsidRPr="00755962" w:rsidRDefault="00A350F3">
      <w:pPr>
        <w:pStyle w:val="Heading4"/>
      </w:pPr>
      <w:bookmarkStart w:id="48" w:name="_4f1mdlm" w:colFirst="0" w:colLast="0"/>
      <w:bookmarkEnd w:id="48"/>
      <w:r w:rsidRPr="00755962">
        <w:t>X.1.1.1 Patient Identity Manager</w:t>
      </w:r>
    </w:p>
    <w:p w14:paraId="2C64A28F" w14:textId="77777777" w:rsidR="002676E4" w:rsidRPr="00755962" w:rsidRDefault="00A350F3">
      <w:r w:rsidRPr="00755962">
        <w:t xml:space="preserve">A Patient Identity Manager can </w:t>
      </w:r>
      <w:r w:rsidR="00292574" w:rsidRPr="00755962">
        <w:t>receive</w:t>
      </w:r>
      <w:r w:rsidRPr="00755962">
        <w:t xml:space="preserve"> patient update notifications and updates from Patient Identity Sources, the Patient Identity Manager also sends patient notifications and updates for Patients identity changes as a Patient Identity Source.</w:t>
      </w:r>
    </w:p>
    <w:p w14:paraId="2BBD01F2" w14:textId="77777777" w:rsidR="002676E4" w:rsidRPr="00755962" w:rsidRDefault="00A350F3">
      <w:pPr>
        <w:pBdr>
          <w:top w:val="nil"/>
          <w:left w:val="nil"/>
          <w:bottom w:val="nil"/>
          <w:right w:val="nil"/>
          <w:between w:val="nil"/>
        </w:pBdr>
        <w:rPr>
          <w:i/>
        </w:rPr>
      </w:pPr>
      <w:r w:rsidRPr="00755962">
        <w:t>A Subscription Manager can receive subscription requests and send notifications of any updates to Patients Demographics or identifiers</w:t>
      </w:r>
      <w:r w:rsidRPr="00755962">
        <w:rPr>
          <w:sz w:val="18"/>
          <w:szCs w:val="18"/>
        </w:rPr>
        <w:t>.</w:t>
      </w:r>
    </w:p>
    <w:p w14:paraId="0D006B06" w14:textId="77777777" w:rsidR="002676E4" w:rsidRPr="00755962" w:rsidRDefault="00A350F3">
      <w:pPr>
        <w:pStyle w:val="Heading4"/>
      </w:pPr>
      <w:bookmarkStart w:id="49" w:name="_2u6wntf" w:colFirst="0" w:colLast="0"/>
      <w:bookmarkEnd w:id="49"/>
      <w:r w:rsidRPr="00755962">
        <w:t>X.1.1.2 Patient Identity Consumer</w:t>
      </w:r>
    </w:p>
    <w:p w14:paraId="64166AF1" w14:textId="77777777" w:rsidR="002676E4" w:rsidRPr="00755962" w:rsidRDefault="00A350F3">
      <w:r w:rsidRPr="00755962">
        <w:t>A Patient Subscriber can send subscription requests and receive notifications for updates to any specified Patients Demographics or identifiers.</w:t>
      </w:r>
    </w:p>
    <w:p w14:paraId="4B118E5F" w14:textId="77777777" w:rsidR="002676E4" w:rsidRDefault="00A350F3">
      <w:pPr>
        <w:pStyle w:val="Heading4"/>
      </w:pPr>
      <w:bookmarkStart w:id="50" w:name="_e8pvfhrdxgt" w:colFirst="0" w:colLast="0"/>
      <w:bookmarkEnd w:id="50"/>
      <w:r w:rsidRPr="00755962">
        <w:t>X.1.1.3 Patient Subscriber</w:t>
      </w:r>
    </w:p>
    <w:p w14:paraId="7B8F9EC9" w14:textId="77777777" w:rsidR="00755962" w:rsidRPr="00755962" w:rsidRDefault="00755962" w:rsidP="00755962">
      <w:r>
        <w:t xml:space="preserve">Could probably </w:t>
      </w:r>
      <w:r w:rsidR="00292574">
        <w:t>be omitted here.</w:t>
      </w:r>
    </w:p>
    <w:p w14:paraId="4FCB81C6" w14:textId="77777777" w:rsidR="002676E4" w:rsidRPr="00755962" w:rsidRDefault="00A350F3" w:rsidP="00755962">
      <w:pPr>
        <w:pStyle w:val="Heading4"/>
      </w:pPr>
      <w:r w:rsidRPr="00755962">
        <w:t>X.1.1.4 Patient demographics Consumer</w:t>
      </w:r>
    </w:p>
    <w:p w14:paraId="4D3E7367" w14:textId="77777777" w:rsidR="00755962" w:rsidRPr="00755962" w:rsidRDefault="00755962" w:rsidP="00755962">
      <w:r w:rsidRPr="00755962">
        <w:t>Explain why they are in this profile (patient identity manager vs demographics supplier)</w:t>
      </w:r>
    </w:p>
    <w:p w14:paraId="6FDE1486" w14:textId="77777777" w:rsidR="002676E4" w:rsidRPr="00755962" w:rsidRDefault="00A350F3" w:rsidP="00755962">
      <w:pPr>
        <w:pStyle w:val="Heading4"/>
      </w:pPr>
      <w:r w:rsidRPr="00755962">
        <w:t>X.1.1.5 Patient Identifier Cross-reference Consumer</w:t>
      </w:r>
    </w:p>
    <w:p w14:paraId="35C65E47" w14:textId="77777777" w:rsidR="00755962" w:rsidRPr="00755962" w:rsidRDefault="00755962" w:rsidP="00755962">
      <w:r w:rsidRPr="00755962">
        <w:t xml:space="preserve">Explain why they are in this profile (patient identity manager vs </w:t>
      </w:r>
      <w:r>
        <w:t>cross-reference manager</w:t>
      </w:r>
      <w:r w:rsidRPr="00755962">
        <w:t>)</w:t>
      </w:r>
    </w:p>
    <w:p w14:paraId="161B9E8A" w14:textId="77777777" w:rsidR="002676E4" w:rsidRPr="00755962" w:rsidRDefault="002676E4"/>
    <w:p w14:paraId="3C9DD851" w14:textId="77777777" w:rsidR="002676E4" w:rsidRPr="00755962" w:rsidRDefault="002676E4"/>
    <w:p w14:paraId="0E808082" w14:textId="77777777" w:rsidR="002676E4" w:rsidRPr="00755962" w:rsidRDefault="00A350F3">
      <w:pPr>
        <w:pStyle w:val="Heading2"/>
      </w:pPr>
      <w:bookmarkStart w:id="51" w:name="_19c6y18" w:colFirst="0" w:colLast="0"/>
      <w:bookmarkEnd w:id="51"/>
      <w:r w:rsidRPr="00755962">
        <w:lastRenderedPageBreak/>
        <w:t>X.2 PIMuF Actor Options</w:t>
      </w:r>
    </w:p>
    <w:p w14:paraId="72CEAFF9"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7E41DEDC"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400FA46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3237882"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72D2F2AF"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a4"/>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5DEF3324" w14:textId="77777777">
        <w:tc>
          <w:tcPr>
            <w:tcW w:w="3117" w:type="dxa"/>
            <w:shd w:val="clear" w:color="auto" w:fill="D9D9D9"/>
          </w:tcPr>
          <w:p w14:paraId="21B50D26" w14:textId="77777777" w:rsidR="00E4701D" w:rsidRPr="00D26514" w:rsidRDefault="00E4701D" w:rsidP="00E4701D">
            <w:pPr>
              <w:pStyle w:val="TableEntryHeader"/>
            </w:pPr>
            <w:r w:rsidRPr="00D26514">
              <w:t>Actor</w:t>
            </w:r>
          </w:p>
        </w:tc>
        <w:tc>
          <w:tcPr>
            <w:tcW w:w="3108" w:type="dxa"/>
            <w:shd w:val="clear" w:color="auto" w:fill="D9D9D9"/>
          </w:tcPr>
          <w:p w14:paraId="39C64219" w14:textId="77777777" w:rsidR="00E4701D" w:rsidRPr="00D26514" w:rsidRDefault="00E4701D" w:rsidP="00E4701D">
            <w:pPr>
              <w:pStyle w:val="TableEntryHeader"/>
            </w:pPr>
            <w:r w:rsidRPr="00D26514">
              <w:t>Option Name</w:t>
            </w:r>
          </w:p>
        </w:tc>
        <w:tc>
          <w:tcPr>
            <w:tcW w:w="3118" w:type="dxa"/>
            <w:shd w:val="clear" w:color="auto" w:fill="D9D9D9"/>
          </w:tcPr>
          <w:p w14:paraId="05E28404" w14:textId="77777777" w:rsidR="00E4701D" w:rsidRPr="00D26514" w:rsidRDefault="00E4701D" w:rsidP="00E4701D">
            <w:pPr>
              <w:pStyle w:val="TableEntryHeader"/>
            </w:pPr>
            <w:r w:rsidRPr="00D26514">
              <w:t>Reference</w:t>
            </w:r>
          </w:p>
        </w:tc>
      </w:tr>
      <w:tr w:rsidR="002676E4" w:rsidRPr="00755962" w14:paraId="34ED471C" w14:textId="77777777">
        <w:tc>
          <w:tcPr>
            <w:tcW w:w="3117" w:type="dxa"/>
          </w:tcPr>
          <w:p w14:paraId="3C89D3EE" w14:textId="77777777" w:rsidR="002676E4" w:rsidRPr="00755962" w:rsidRDefault="00A350F3">
            <w:pPr>
              <w:spacing w:before="40" w:after="40"/>
              <w:ind w:left="72" w:right="72"/>
              <w:rPr>
                <w:color w:val="000000"/>
                <w:sz w:val="18"/>
                <w:szCs w:val="18"/>
              </w:rPr>
            </w:pPr>
            <w:r w:rsidRPr="00755962">
              <w:rPr>
                <w:sz w:val="18"/>
                <w:szCs w:val="18"/>
              </w:rPr>
              <w:t>Patient Identity Source</w:t>
            </w:r>
          </w:p>
        </w:tc>
        <w:tc>
          <w:tcPr>
            <w:tcW w:w="3108" w:type="dxa"/>
          </w:tcPr>
          <w:p w14:paraId="0E9421DD"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63E3CAF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42443F4E" w14:textId="77777777">
        <w:tc>
          <w:tcPr>
            <w:tcW w:w="3117" w:type="dxa"/>
          </w:tcPr>
          <w:p w14:paraId="0DCDC28F"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29ADA312"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555A915"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71F555A5" w14:textId="77777777">
        <w:tc>
          <w:tcPr>
            <w:tcW w:w="3117" w:type="dxa"/>
          </w:tcPr>
          <w:p w14:paraId="4F3D6169"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00CEDD54"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Subscription</w:t>
            </w:r>
            <w:r w:rsidRPr="00755962">
              <w:rPr>
                <w:i/>
                <w:color w:val="000000"/>
                <w:sz w:val="18"/>
                <w:szCs w:val="18"/>
              </w:rPr>
              <w:t xml:space="preserve"> </w:t>
            </w:r>
          </w:p>
        </w:tc>
        <w:tc>
          <w:tcPr>
            <w:tcW w:w="3118" w:type="dxa"/>
          </w:tcPr>
          <w:p w14:paraId="1B0D8D60" w14:textId="77777777" w:rsidR="002676E4" w:rsidRPr="00755962" w:rsidRDefault="00A350F3">
            <w:pPr>
              <w:spacing w:before="40" w:after="40"/>
              <w:ind w:left="72" w:right="72"/>
              <w:rPr>
                <w:color w:val="000000"/>
                <w:sz w:val="18"/>
                <w:szCs w:val="18"/>
              </w:rPr>
            </w:pPr>
            <w:r w:rsidRPr="00755962">
              <w:rPr>
                <w:sz w:val="18"/>
                <w:szCs w:val="18"/>
              </w:rPr>
              <w:t>Section X.2.1</w:t>
            </w:r>
          </w:p>
        </w:tc>
      </w:tr>
      <w:tr w:rsidR="002676E4" w:rsidRPr="00755962" w14:paraId="02F6241D" w14:textId="77777777">
        <w:tc>
          <w:tcPr>
            <w:tcW w:w="3117" w:type="dxa"/>
            <w:tcBorders>
              <w:bottom w:val="single" w:sz="4" w:space="0" w:color="000000"/>
            </w:tcBorders>
          </w:tcPr>
          <w:p w14:paraId="6BE38201" w14:textId="77777777" w:rsidR="002676E4" w:rsidRPr="00755962" w:rsidRDefault="00A350F3">
            <w:pPr>
              <w:spacing w:before="40" w:after="40"/>
              <w:ind w:left="72" w:right="72"/>
              <w:rPr>
                <w:sz w:val="18"/>
                <w:szCs w:val="18"/>
              </w:rPr>
            </w:pPr>
            <w:r w:rsidRPr="00755962">
              <w:rPr>
                <w:sz w:val="18"/>
                <w:szCs w:val="18"/>
              </w:rPr>
              <w:t>Patient Subscriber</w:t>
            </w:r>
          </w:p>
        </w:tc>
        <w:tc>
          <w:tcPr>
            <w:tcW w:w="3108" w:type="dxa"/>
          </w:tcPr>
          <w:p w14:paraId="11FF478B"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968579F"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5A544E05" w14:textId="77777777">
        <w:tc>
          <w:tcPr>
            <w:tcW w:w="3117" w:type="dxa"/>
            <w:tcBorders>
              <w:bottom w:val="single" w:sz="4" w:space="0" w:color="000000"/>
            </w:tcBorders>
          </w:tcPr>
          <w:p w14:paraId="37D42C9A" w14:textId="77777777" w:rsidR="002676E4" w:rsidRPr="00755962" w:rsidRDefault="00A350F3">
            <w:pPr>
              <w:spacing w:before="0"/>
              <w:ind w:right="72"/>
              <w:rPr>
                <w:sz w:val="18"/>
                <w:szCs w:val="18"/>
              </w:rPr>
            </w:pPr>
            <w:r w:rsidRPr="00755962">
              <w:rPr>
                <w:sz w:val="18"/>
                <w:szCs w:val="18"/>
              </w:rPr>
              <w:t>Patient demographics Consumer</w:t>
            </w:r>
          </w:p>
        </w:tc>
        <w:tc>
          <w:tcPr>
            <w:tcW w:w="3108" w:type="dxa"/>
          </w:tcPr>
          <w:p w14:paraId="61BFCF09"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6767ADE"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75A651E1" w14:textId="77777777">
        <w:tc>
          <w:tcPr>
            <w:tcW w:w="3117" w:type="dxa"/>
            <w:tcBorders>
              <w:bottom w:val="single" w:sz="4" w:space="0" w:color="000000"/>
            </w:tcBorders>
          </w:tcPr>
          <w:p w14:paraId="6F41F892"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50E9E250"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79BF8D8" w14:textId="77777777" w:rsidR="002676E4" w:rsidRPr="00755962" w:rsidRDefault="002676E4">
            <w:pPr>
              <w:pBdr>
                <w:top w:val="nil"/>
                <w:left w:val="nil"/>
                <w:bottom w:val="nil"/>
                <w:right w:val="nil"/>
                <w:between w:val="nil"/>
              </w:pBdr>
              <w:spacing w:before="40" w:after="40"/>
              <w:ind w:right="72"/>
              <w:rPr>
                <w:i/>
                <w:sz w:val="18"/>
                <w:szCs w:val="18"/>
              </w:rPr>
            </w:pPr>
          </w:p>
        </w:tc>
      </w:tr>
    </w:tbl>
    <w:p w14:paraId="08A015A9" w14:textId="77777777" w:rsidR="002676E4" w:rsidRPr="00755962" w:rsidRDefault="002676E4">
      <w:pPr>
        <w:pBdr>
          <w:top w:val="nil"/>
          <w:left w:val="nil"/>
          <w:bottom w:val="nil"/>
          <w:right w:val="nil"/>
          <w:between w:val="nil"/>
        </w:pBdr>
        <w:rPr>
          <w:i/>
          <w:color w:val="000000"/>
        </w:rPr>
      </w:pPr>
    </w:p>
    <w:p w14:paraId="006B9DAF" w14:textId="77777777" w:rsidR="002676E4" w:rsidRPr="00755962" w:rsidRDefault="002676E4">
      <w:pPr>
        <w:pBdr>
          <w:top w:val="nil"/>
          <w:left w:val="nil"/>
          <w:bottom w:val="nil"/>
          <w:right w:val="nil"/>
          <w:between w:val="nil"/>
        </w:pBdr>
        <w:rPr>
          <w:color w:val="000000"/>
        </w:rPr>
      </w:pPr>
    </w:p>
    <w:p w14:paraId="3B8CF946" w14:textId="77777777" w:rsidR="002676E4" w:rsidRPr="00755962" w:rsidRDefault="00A350F3">
      <w:pPr>
        <w:pStyle w:val="Heading3"/>
        <w:ind w:left="720" w:hanging="720"/>
        <w:rPr>
          <w:i/>
        </w:rPr>
      </w:pPr>
      <w:bookmarkStart w:id="52" w:name="_3tbugp1" w:colFirst="0" w:colLast="0"/>
      <w:bookmarkEnd w:id="52"/>
      <w:r w:rsidRPr="00755962">
        <w:t>X.2.1 Subscription Option</w:t>
      </w:r>
    </w:p>
    <w:p w14:paraId="2A43BCD6" w14:textId="77777777" w:rsidR="002676E4" w:rsidRPr="00755962" w:rsidRDefault="002676E4">
      <w:pPr>
        <w:pBdr>
          <w:top w:val="nil"/>
          <w:left w:val="nil"/>
          <w:bottom w:val="nil"/>
          <w:right w:val="nil"/>
          <w:between w:val="nil"/>
        </w:pBdr>
        <w:rPr>
          <w:i/>
          <w:color w:val="000000"/>
        </w:rPr>
      </w:pPr>
    </w:p>
    <w:p w14:paraId="03B02AD9" w14:textId="77777777" w:rsidR="002676E4" w:rsidRPr="00755962" w:rsidRDefault="00A350F3">
      <w:pPr>
        <w:pBdr>
          <w:top w:val="nil"/>
          <w:left w:val="nil"/>
          <w:bottom w:val="nil"/>
          <w:right w:val="nil"/>
          <w:between w:val="nil"/>
        </w:pBdr>
        <w:rPr>
          <w:highlight w:val="yellow"/>
        </w:rPr>
      </w:pPr>
      <w:r w:rsidRPr="00755962">
        <w:rPr>
          <w:i/>
        </w:rPr>
        <w:t xml:space="preserve"> </w:t>
      </w:r>
      <w:r w:rsidRPr="00755962">
        <w:rPr>
          <w:highlight w:val="yellow"/>
        </w:rPr>
        <w:t>This Subscription Option enables environments that wish to establish master patient identifiers, Client registry, or national identity services</w:t>
      </w:r>
      <w:r w:rsidR="00E4701D">
        <w:rPr>
          <w:highlight w:val="yellow"/>
        </w:rPr>
        <w:t>, needs to be moved to intro.</w:t>
      </w:r>
    </w:p>
    <w:p w14:paraId="186876CA" w14:textId="77777777" w:rsidR="002676E4" w:rsidRPr="00755962" w:rsidRDefault="002676E4">
      <w:pPr>
        <w:rPr>
          <w:i/>
        </w:rPr>
      </w:pPr>
    </w:p>
    <w:p w14:paraId="7AA1E072" w14:textId="77777777" w:rsidR="002676E4" w:rsidRPr="00755962" w:rsidRDefault="002676E4">
      <w:pPr>
        <w:pBdr>
          <w:top w:val="nil"/>
          <w:left w:val="nil"/>
          <w:bottom w:val="nil"/>
          <w:right w:val="nil"/>
          <w:between w:val="nil"/>
        </w:pBdr>
        <w:rPr>
          <w:i/>
        </w:rPr>
      </w:pPr>
    </w:p>
    <w:p w14:paraId="2F2C770B" w14:textId="77777777" w:rsidR="002676E4" w:rsidRPr="00755962" w:rsidRDefault="002676E4">
      <w:pPr>
        <w:pBdr>
          <w:top w:val="nil"/>
          <w:left w:val="nil"/>
          <w:bottom w:val="nil"/>
          <w:right w:val="nil"/>
          <w:between w:val="nil"/>
        </w:pBdr>
        <w:rPr>
          <w:i/>
        </w:rPr>
      </w:pPr>
    </w:p>
    <w:p w14:paraId="57DF9DC3" w14:textId="77777777" w:rsidR="002676E4" w:rsidRPr="00755962" w:rsidRDefault="00A350F3">
      <w:pPr>
        <w:pBdr>
          <w:top w:val="nil"/>
          <w:left w:val="nil"/>
          <w:bottom w:val="nil"/>
          <w:right w:val="nil"/>
          <w:between w:val="nil"/>
        </w:pBdr>
      </w:pPr>
      <w:proofErr w:type="gramStart"/>
      <w:r w:rsidRPr="00755962">
        <w:lastRenderedPageBreak/>
        <w:t>An</w:t>
      </w:r>
      <w:proofErr w:type="gramEnd"/>
      <w:r w:rsidRPr="00755962">
        <w:t xml:space="preserve"> Patient Identity Source that supports this option shall send</w:t>
      </w:r>
      <w:r w:rsidRPr="00755962">
        <w:rPr>
          <w:i/>
        </w:rPr>
        <w:t xml:space="preserve"> </w:t>
      </w:r>
      <w:r w:rsidRPr="00755962">
        <w:t>Mobile Patient Identity Feed [ITI-XX] notifications to actors other than the Patient Identifier Cross-reference Manager that it is grouped with in the Regional Option for Patient Identity Management using FHIR.</w:t>
      </w:r>
    </w:p>
    <w:p w14:paraId="38B42798" w14:textId="77777777" w:rsidR="002676E4" w:rsidRPr="00755962" w:rsidRDefault="00A350F3">
      <w:pPr>
        <w:rPr>
          <w:i/>
        </w:rPr>
      </w:pPr>
      <w:r w:rsidRPr="00755962">
        <w:rPr>
          <w:i/>
        </w:rPr>
        <w:t xml:space="preserve">&lt;Sometimes an option requires that the actor be grouped with an actor in another profile. In that case, describe that here and also refer to the Required Grouping table in the next section. E.g., “An Actor-A that supports the Really Secure Option shall be grouped with </w:t>
      </w:r>
      <w:proofErr w:type="gramStart"/>
      <w:r w:rsidRPr="00755962">
        <w:rPr>
          <w:i/>
        </w:rPr>
        <w:t>an</w:t>
      </w:r>
      <w:proofErr w:type="gramEnd"/>
      <w:r w:rsidRPr="00755962">
        <w:rPr>
          <w:i/>
        </w:rPr>
        <w:t xml:space="preserve"> Secure Node or Secure Application in the ATNA Profile. See Table X.3-1.”&gt; </w:t>
      </w:r>
    </w:p>
    <w:p w14:paraId="725FBF51" w14:textId="77777777" w:rsidR="002676E4" w:rsidRPr="00755962" w:rsidRDefault="00A350F3">
      <w:pPr>
        <w:pStyle w:val="Heading2"/>
      </w:pPr>
      <w:bookmarkStart w:id="53" w:name="_28h4qwu" w:colFirst="0" w:colLast="0"/>
      <w:bookmarkEnd w:id="53"/>
      <w:r w:rsidRPr="00755962">
        <w:t xml:space="preserve">X.3 PIMuF Required Actor Groupings </w:t>
      </w:r>
    </w:p>
    <w:p w14:paraId="5E3B831B" w14:textId="77777777" w:rsidR="002676E4" w:rsidRPr="00755962" w:rsidRDefault="002676E4">
      <w:pPr>
        <w:pBdr>
          <w:top w:val="nil"/>
          <w:left w:val="nil"/>
          <w:bottom w:val="nil"/>
          <w:right w:val="nil"/>
          <w:between w:val="nil"/>
        </w:pBdr>
        <w:rPr>
          <w:i/>
          <w:color w:val="000000"/>
        </w:rPr>
      </w:pPr>
    </w:p>
    <w:p w14:paraId="2C21863D"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PIMuF Profile - Required Actor Groupings </w:t>
      </w:r>
    </w:p>
    <w:p w14:paraId="1D27AD6D" w14:textId="77777777" w:rsidR="002676E4" w:rsidRPr="00755962" w:rsidRDefault="002676E4">
      <w:pPr>
        <w:pBdr>
          <w:top w:val="nil"/>
          <w:left w:val="nil"/>
          <w:bottom w:val="nil"/>
          <w:right w:val="nil"/>
          <w:between w:val="nil"/>
        </w:pBdr>
        <w:rPr>
          <w:i/>
          <w:color w:val="000000"/>
        </w:rPr>
      </w:pPr>
    </w:p>
    <w:tbl>
      <w:tblPr>
        <w:tblStyle w:val="a6"/>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4FD283A" w14:textId="77777777" w:rsidTr="00B374A9">
        <w:trPr>
          <w:jc w:val="center"/>
        </w:trPr>
        <w:tc>
          <w:tcPr>
            <w:tcW w:w="2325" w:type="dxa"/>
            <w:shd w:val="clear" w:color="auto" w:fill="D9D9D9"/>
          </w:tcPr>
          <w:p w14:paraId="1634EB38" w14:textId="77777777"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14:paraId="073074CD" w14:textId="77777777" w:rsidR="00E4701D" w:rsidRPr="00D26514" w:rsidRDefault="00E4701D" w:rsidP="00E4701D">
            <w:pPr>
              <w:pStyle w:val="TableEntryHeader"/>
            </w:pPr>
            <w:r w:rsidRPr="00D26514">
              <w:t>Actor(s) to be grouped with</w:t>
            </w:r>
          </w:p>
        </w:tc>
        <w:tc>
          <w:tcPr>
            <w:tcW w:w="2430" w:type="dxa"/>
            <w:shd w:val="clear" w:color="auto" w:fill="D9D9D9"/>
          </w:tcPr>
          <w:p w14:paraId="68FD8B73" w14:textId="77777777" w:rsidR="00E4701D" w:rsidRPr="00D26514" w:rsidRDefault="00E4701D" w:rsidP="00E4701D">
            <w:pPr>
              <w:pStyle w:val="TableEntryHeader"/>
            </w:pPr>
            <w:r w:rsidRPr="00D26514">
              <w:t>Reference</w:t>
            </w:r>
          </w:p>
        </w:tc>
        <w:tc>
          <w:tcPr>
            <w:tcW w:w="2007" w:type="dxa"/>
            <w:shd w:val="clear" w:color="auto" w:fill="D9D9D9"/>
          </w:tcPr>
          <w:p w14:paraId="61DBB6B5" w14:textId="77777777" w:rsidR="00E4701D" w:rsidRPr="00D26514" w:rsidRDefault="00E4701D" w:rsidP="00E4701D">
            <w:pPr>
              <w:pStyle w:val="TableEntryHeader"/>
            </w:pPr>
            <w:r w:rsidRPr="00D26514">
              <w:t>Content Bindings Reference</w:t>
            </w:r>
          </w:p>
        </w:tc>
      </w:tr>
      <w:tr w:rsidR="002676E4" w:rsidRPr="00755962" w14:paraId="5892F9CE" w14:textId="77777777">
        <w:trPr>
          <w:trHeight w:val="320"/>
          <w:jc w:val="center"/>
        </w:trPr>
        <w:tc>
          <w:tcPr>
            <w:tcW w:w="2325" w:type="dxa"/>
          </w:tcPr>
          <w:p w14:paraId="3EFD172E"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Patient Identity Source</w:t>
            </w:r>
            <w:r w:rsidRPr="00755962">
              <w:rPr>
                <w:sz w:val="18"/>
                <w:szCs w:val="18"/>
              </w:rPr>
              <w:br/>
            </w:r>
            <w:r w:rsidRPr="00755962">
              <w:rPr>
                <w:sz w:val="18"/>
                <w:szCs w:val="18"/>
              </w:rPr>
              <w:br/>
            </w:r>
          </w:p>
        </w:tc>
        <w:tc>
          <w:tcPr>
            <w:tcW w:w="2655" w:type="dxa"/>
          </w:tcPr>
          <w:p w14:paraId="0E6F1EF3" w14:textId="77777777"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14:paraId="5802FE95" w14:textId="77777777" w:rsidR="002676E4" w:rsidRPr="00755962" w:rsidRDefault="00A350F3">
            <w:pPr>
              <w:spacing w:before="40" w:after="40"/>
              <w:ind w:left="72" w:right="72"/>
              <w:rPr>
                <w:sz w:val="18"/>
                <w:szCs w:val="18"/>
              </w:rPr>
            </w:pPr>
            <w:r w:rsidRPr="00755962">
              <w:rPr>
                <w:sz w:val="18"/>
                <w:szCs w:val="18"/>
              </w:rPr>
              <w:t>None</w:t>
            </w:r>
          </w:p>
          <w:p w14:paraId="05ED7DB6" w14:textId="77777777" w:rsidR="002676E4" w:rsidRPr="00755962" w:rsidRDefault="002676E4">
            <w:pPr>
              <w:spacing w:before="40" w:after="40"/>
              <w:ind w:right="72"/>
              <w:rPr>
                <w:sz w:val="18"/>
                <w:szCs w:val="18"/>
              </w:rPr>
            </w:pPr>
          </w:p>
        </w:tc>
        <w:tc>
          <w:tcPr>
            <w:tcW w:w="2007" w:type="dxa"/>
          </w:tcPr>
          <w:p w14:paraId="02FC71F5" w14:textId="77777777" w:rsidR="002676E4" w:rsidRPr="00755962" w:rsidRDefault="00A350F3">
            <w:pPr>
              <w:spacing w:before="40" w:after="40"/>
              <w:ind w:left="72" w:right="72"/>
              <w:rPr>
                <w:color w:val="000000"/>
                <w:sz w:val="18"/>
                <w:szCs w:val="18"/>
              </w:rPr>
            </w:pPr>
            <w:r w:rsidRPr="00755962">
              <w:rPr>
                <w:sz w:val="18"/>
                <w:szCs w:val="18"/>
              </w:rPr>
              <w:t>--</w:t>
            </w:r>
          </w:p>
          <w:p w14:paraId="29AC7861"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2D80EB65" w14:textId="77777777">
        <w:trPr>
          <w:trHeight w:val="320"/>
          <w:jc w:val="center"/>
        </w:trPr>
        <w:tc>
          <w:tcPr>
            <w:tcW w:w="2325" w:type="dxa"/>
          </w:tcPr>
          <w:p w14:paraId="19863924" w14:textId="77777777" w:rsidR="002676E4" w:rsidRPr="00755962" w:rsidRDefault="00A350F3">
            <w:pPr>
              <w:spacing w:before="40" w:after="40"/>
              <w:ind w:left="72" w:right="72"/>
              <w:rPr>
                <w:sz w:val="18"/>
                <w:szCs w:val="18"/>
              </w:rPr>
            </w:pPr>
            <w:r w:rsidRPr="00755962">
              <w:rPr>
                <w:sz w:val="18"/>
                <w:szCs w:val="18"/>
              </w:rPr>
              <w:t>Patient Identity Consumer</w:t>
            </w:r>
          </w:p>
        </w:tc>
        <w:tc>
          <w:tcPr>
            <w:tcW w:w="2655" w:type="dxa"/>
            <w:vAlign w:val="center"/>
          </w:tcPr>
          <w:p w14:paraId="4D4AE3BB"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D0F6BFA" w14:textId="77777777" w:rsidR="002676E4" w:rsidRPr="00755962" w:rsidRDefault="00A350F3">
            <w:pPr>
              <w:spacing w:before="40" w:after="40"/>
              <w:ind w:left="72" w:right="72"/>
              <w:rPr>
                <w:sz w:val="18"/>
                <w:szCs w:val="18"/>
              </w:rPr>
            </w:pPr>
            <w:r w:rsidRPr="00755962">
              <w:rPr>
                <w:sz w:val="18"/>
                <w:szCs w:val="18"/>
              </w:rPr>
              <w:t>None</w:t>
            </w:r>
          </w:p>
        </w:tc>
        <w:tc>
          <w:tcPr>
            <w:tcW w:w="2007" w:type="dxa"/>
          </w:tcPr>
          <w:p w14:paraId="63AE3700"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576B5A50" w14:textId="77777777">
        <w:trPr>
          <w:trHeight w:val="380"/>
          <w:jc w:val="center"/>
        </w:trPr>
        <w:tc>
          <w:tcPr>
            <w:tcW w:w="2325" w:type="dxa"/>
          </w:tcPr>
          <w:p w14:paraId="45D346DA" w14:textId="77777777" w:rsidR="002676E4" w:rsidRPr="00755962" w:rsidRDefault="002676E4">
            <w:pPr>
              <w:spacing w:before="40" w:after="40"/>
              <w:ind w:left="72" w:right="72"/>
              <w:rPr>
                <w:sz w:val="18"/>
                <w:szCs w:val="18"/>
              </w:rPr>
            </w:pPr>
          </w:p>
          <w:p w14:paraId="5551E5C5" w14:textId="77777777" w:rsidR="002676E4" w:rsidRPr="00755962" w:rsidRDefault="00A350F3">
            <w:pPr>
              <w:spacing w:before="40" w:after="40"/>
              <w:ind w:left="72" w:right="72"/>
              <w:rPr>
                <w:sz w:val="18"/>
                <w:szCs w:val="18"/>
              </w:rPr>
            </w:pPr>
            <w:r w:rsidRPr="00755962">
              <w:rPr>
                <w:sz w:val="18"/>
                <w:szCs w:val="18"/>
              </w:rPr>
              <w:t>Patient Identity Manager</w:t>
            </w:r>
          </w:p>
          <w:p w14:paraId="41E8A8D5" w14:textId="77777777" w:rsidR="002676E4" w:rsidRPr="00755962" w:rsidRDefault="002676E4">
            <w:pPr>
              <w:spacing w:before="40" w:after="40"/>
              <w:ind w:left="72" w:right="72"/>
              <w:rPr>
                <w:sz w:val="18"/>
                <w:szCs w:val="18"/>
              </w:rPr>
            </w:pPr>
          </w:p>
          <w:p w14:paraId="15A1CD4C" w14:textId="77777777" w:rsidR="002676E4" w:rsidRPr="00755962" w:rsidRDefault="002676E4">
            <w:pPr>
              <w:spacing w:before="40" w:after="40"/>
              <w:ind w:left="72" w:right="72"/>
              <w:rPr>
                <w:sz w:val="18"/>
                <w:szCs w:val="18"/>
              </w:rPr>
            </w:pPr>
          </w:p>
          <w:p w14:paraId="7B4D8EE2" w14:textId="77777777" w:rsidR="002676E4" w:rsidRPr="00755962" w:rsidRDefault="002676E4">
            <w:pPr>
              <w:spacing w:before="40" w:after="40"/>
              <w:ind w:left="72" w:right="72"/>
              <w:rPr>
                <w:sz w:val="18"/>
                <w:szCs w:val="18"/>
              </w:rPr>
            </w:pPr>
          </w:p>
          <w:p w14:paraId="696F6FBB" w14:textId="77777777" w:rsidR="002676E4" w:rsidRPr="00755962" w:rsidRDefault="002676E4">
            <w:pPr>
              <w:spacing w:before="40" w:after="40"/>
              <w:ind w:left="72" w:right="72"/>
              <w:rPr>
                <w:sz w:val="18"/>
                <w:szCs w:val="18"/>
              </w:rPr>
            </w:pPr>
          </w:p>
        </w:tc>
        <w:tc>
          <w:tcPr>
            <w:tcW w:w="2655" w:type="dxa"/>
            <w:vAlign w:val="center"/>
          </w:tcPr>
          <w:p w14:paraId="731E4E0B"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14:paraId="6CA4F886" w14:textId="77777777" w:rsidR="002676E4" w:rsidRPr="00755962" w:rsidRDefault="00A350F3">
            <w:pPr>
              <w:spacing w:before="40" w:after="40"/>
              <w:ind w:right="72"/>
              <w:rPr>
                <w:sz w:val="18"/>
                <w:szCs w:val="18"/>
              </w:rPr>
            </w:pPr>
            <w:r w:rsidRPr="00755962">
              <w:rPr>
                <w:sz w:val="18"/>
                <w:szCs w:val="18"/>
              </w:rPr>
              <w:t>None</w:t>
            </w:r>
          </w:p>
          <w:p w14:paraId="0FDF28B0" w14:textId="77777777" w:rsidR="002676E4" w:rsidRPr="00755962" w:rsidRDefault="002676E4">
            <w:pPr>
              <w:spacing w:before="40" w:after="40"/>
              <w:ind w:left="72" w:right="72"/>
              <w:rPr>
                <w:sz w:val="18"/>
                <w:szCs w:val="18"/>
              </w:rPr>
            </w:pPr>
          </w:p>
        </w:tc>
        <w:tc>
          <w:tcPr>
            <w:tcW w:w="2007" w:type="dxa"/>
          </w:tcPr>
          <w:p w14:paraId="7F28B316"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46013525" w14:textId="77777777">
        <w:trPr>
          <w:trHeight w:val="320"/>
          <w:jc w:val="center"/>
        </w:trPr>
        <w:tc>
          <w:tcPr>
            <w:tcW w:w="2325" w:type="dxa"/>
          </w:tcPr>
          <w:p w14:paraId="4C748AB3" w14:textId="77777777" w:rsidR="002676E4" w:rsidRPr="00755962" w:rsidRDefault="00A350F3">
            <w:pPr>
              <w:spacing w:before="40" w:after="40"/>
              <w:ind w:left="72" w:right="72"/>
              <w:rPr>
                <w:sz w:val="18"/>
                <w:szCs w:val="18"/>
              </w:rPr>
            </w:pPr>
            <w:r w:rsidRPr="00755962">
              <w:rPr>
                <w:sz w:val="18"/>
                <w:szCs w:val="18"/>
              </w:rPr>
              <w:t>Patient Subscriber</w:t>
            </w:r>
          </w:p>
        </w:tc>
        <w:tc>
          <w:tcPr>
            <w:tcW w:w="2655" w:type="dxa"/>
          </w:tcPr>
          <w:p w14:paraId="2DF9D47D"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tcPr>
          <w:p w14:paraId="6459829E"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58F4E4FA"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0F1680E2" w14:textId="77777777">
        <w:trPr>
          <w:trHeight w:val="320"/>
          <w:jc w:val="center"/>
        </w:trPr>
        <w:tc>
          <w:tcPr>
            <w:tcW w:w="2325" w:type="dxa"/>
          </w:tcPr>
          <w:p w14:paraId="37609C9E" w14:textId="77777777" w:rsidR="002676E4" w:rsidRPr="00755962" w:rsidRDefault="00A350F3">
            <w:pPr>
              <w:spacing w:before="0"/>
              <w:ind w:right="72"/>
              <w:rPr>
                <w:sz w:val="18"/>
                <w:szCs w:val="18"/>
              </w:rPr>
            </w:pPr>
            <w:r w:rsidRPr="00755962">
              <w:rPr>
                <w:sz w:val="18"/>
                <w:szCs w:val="18"/>
              </w:rPr>
              <w:t>Patient demographics Consumer</w:t>
            </w:r>
          </w:p>
        </w:tc>
        <w:tc>
          <w:tcPr>
            <w:tcW w:w="2655" w:type="dxa"/>
          </w:tcPr>
          <w:p w14:paraId="10651A84"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11B6E783"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0DC50DA"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14:paraId="6C603C80" w14:textId="77777777">
        <w:trPr>
          <w:trHeight w:val="320"/>
          <w:jc w:val="center"/>
        </w:trPr>
        <w:tc>
          <w:tcPr>
            <w:tcW w:w="2325" w:type="dxa"/>
          </w:tcPr>
          <w:p w14:paraId="6D5B0EBA"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5950F15A"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1147E63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0E584BCA"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bl>
    <w:p w14:paraId="42FDFC93" w14:textId="77777777" w:rsidR="002676E4" w:rsidRPr="00755962" w:rsidRDefault="002676E4">
      <w:pPr>
        <w:pBdr>
          <w:top w:val="nil"/>
          <w:left w:val="nil"/>
          <w:bottom w:val="nil"/>
          <w:right w:val="nil"/>
          <w:between w:val="nil"/>
        </w:pBdr>
        <w:rPr>
          <w:color w:val="000000"/>
        </w:rPr>
      </w:pPr>
    </w:p>
    <w:p w14:paraId="24CF79D5" w14:textId="77777777" w:rsidR="002676E4" w:rsidRPr="00755962" w:rsidRDefault="00A350F3">
      <w:pPr>
        <w:pStyle w:val="Heading2"/>
      </w:pPr>
      <w:bookmarkStart w:id="54" w:name="_kgcv8k" w:colFirst="0" w:colLast="0"/>
      <w:bookmarkEnd w:id="54"/>
      <w:r w:rsidRPr="00755962">
        <w:t>X.4 PIMuF Overview</w:t>
      </w:r>
    </w:p>
    <w:p w14:paraId="46819F78"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75CF962F"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37C16FE0" w14:textId="77777777" w:rsidR="002676E4" w:rsidRPr="00755962" w:rsidRDefault="002676E4">
      <w:pPr>
        <w:pBdr>
          <w:top w:val="nil"/>
          <w:left w:val="nil"/>
          <w:bottom w:val="nil"/>
          <w:right w:val="nil"/>
          <w:between w:val="nil"/>
        </w:pBdr>
        <w:rPr>
          <w:i/>
        </w:rPr>
      </w:pPr>
    </w:p>
    <w:p w14:paraId="12EDC64F" w14:textId="77777777" w:rsidR="002676E4" w:rsidRPr="00755962" w:rsidRDefault="002676E4">
      <w:pPr>
        <w:pBdr>
          <w:top w:val="nil"/>
          <w:left w:val="nil"/>
          <w:bottom w:val="nil"/>
          <w:right w:val="nil"/>
          <w:between w:val="nil"/>
        </w:pBdr>
        <w:rPr>
          <w:i/>
        </w:rPr>
      </w:pPr>
    </w:p>
    <w:p w14:paraId="46DD87AF" w14:textId="77777777" w:rsidR="002676E4" w:rsidRPr="00755962" w:rsidRDefault="00A350F3">
      <w:pPr>
        <w:pStyle w:val="Heading3"/>
        <w:keepNext w:val="0"/>
      </w:pPr>
      <w:bookmarkStart w:id="55" w:name="1jlao46" w:colFirst="0" w:colLast="0"/>
      <w:bookmarkStart w:id="56" w:name="_34g0dwd" w:colFirst="0" w:colLast="0"/>
      <w:bookmarkEnd w:id="55"/>
      <w:bookmarkEnd w:id="56"/>
      <w:r w:rsidRPr="00755962">
        <w:t>X.4.1 Concepts</w:t>
      </w:r>
    </w:p>
    <w:p w14:paraId="3BAB2D4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30F3C093"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122F9674" w14:textId="77777777" w:rsidR="002676E4" w:rsidRPr="00755962" w:rsidRDefault="00A350F3">
      <w:pPr>
        <w:pStyle w:val="Heading3"/>
        <w:keepNext w:val="0"/>
      </w:pPr>
      <w:bookmarkStart w:id="57" w:name="_43ky6rz" w:colFirst="0" w:colLast="0"/>
      <w:bookmarkEnd w:id="57"/>
      <w:r w:rsidRPr="00755962">
        <w:t>X.4.2 Use Cases</w:t>
      </w:r>
    </w:p>
    <w:p w14:paraId="46ABABD1" w14:textId="77777777" w:rsidR="002676E4" w:rsidRPr="00755962" w:rsidRDefault="00A350F3">
      <w:pPr>
        <w:pStyle w:val="Heading4"/>
        <w:ind w:left="864" w:hanging="864"/>
      </w:pPr>
      <w:bookmarkStart w:id="58" w:name="_2iq8gzs" w:colFirst="0" w:colLast="0"/>
      <w:bookmarkEnd w:id="58"/>
      <w:r w:rsidRPr="00755962">
        <w:t>X.4.2.1 Use Case #1: Create Patient</w:t>
      </w:r>
    </w:p>
    <w:p w14:paraId="42EB5C4C" w14:textId="77777777" w:rsidR="002676E4" w:rsidRPr="00755962" w:rsidRDefault="00A350F3">
      <w:r w:rsidRPr="00755962">
        <w:t xml:space="preserve">A new client record is created in a demographic database. </w:t>
      </w:r>
    </w:p>
    <w:p w14:paraId="5A40B49D" w14:textId="77777777" w:rsidR="002676E4" w:rsidRPr="00755962" w:rsidRDefault="00A350F3">
      <w:pPr>
        <w:pStyle w:val="Heading5"/>
      </w:pPr>
      <w:bookmarkStart w:id="59" w:name="_xvir7l" w:colFirst="0" w:colLast="0"/>
      <w:bookmarkEnd w:id="59"/>
      <w:r w:rsidRPr="00755962">
        <w:t>X.4.2.1.1 Create Patient Use Case Description</w:t>
      </w:r>
    </w:p>
    <w:p w14:paraId="7F5DBF2D"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4A7C20E0" w14:textId="77777777"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14:paraId="17061136"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5ECF044E" w14:textId="77777777" w:rsidR="002676E4" w:rsidRPr="00755962" w:rsidRDefault="00A350F3">
      <w:pPr>
        <w:pStyle w:val="Heading5"/>
      </w:pPr>
      <w:bookmarkStart w:id="60" w:name="_tgm1fptbycmg" w:colFirst="0" w:colLast="0"/>
      <w:bookmarkEnd w:id="60"/>
      <w:r w:rsidRPr="00755962">
        <w:lastRenderedPageBreak/>
        <w:t>X.4.2.1.2 Create Patient Process Flow</w:t>
      </w:r>
    </w:p>
    <w:p w14:paraId="46E50D4F"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1EE3DC7" wp14:editId="6BC4CD69">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3251200"/>
                    </a:xfrm>
                    <a:prstGeom prst="rect">
                      <a:avLst/>
                    </a:prstGeom>
                    <a:ln/>
                  </pic:spPr>
                </pic:pic>
              </a:graphicData>
            </a:graphic>
          </wp:inline>
        </w:drawing>
      </w:r>
    </w:p>
    <w:p w14:paraId="5C3C7BE5"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1769E51F"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5487A370" w14:textId="77777777"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14:paraId="7295DCF8" w14:textId="77777777" w:rsidR="002676E4" w:rsidRPr="00755962" w:rsidRDefault="002676E4">
      <w:pPr>
        <w:pBdr>
          <w:top w:val="nil"/>
          <w:left w:val="nil"/>
          <w:bottom w:val="nil"/>
          <w:right w:val="nil"/>
          <w:between w:val="nil"/>
        </w:pBdr>
        <w:rPr>
          <w:color w:val="000000"/>
        </w:rPr>
      </w:pPr>
    </w:p>
    <w:p w14:paraId="7A4B1BC3"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2E7509D8"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5B075CA3"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4479C9C2"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0F3DEA93" w14:textId="77777777" w:rsidR="002676E4" w:rsidRPr="00755962" w:rsidRDefault="00A350F3">
      <w:pPr>
        <w:pStyle w:val="Heading4"/>
        <w:ind w:left="864"/>
      </w:pPr>
      <w:bookmarkStart w:id="61" w:name="_l27ma4h3ajx9" w:colFirst="0" w:colLast="0"/>
      <w:bookmarkEnd w:id="61"/>
      <w:r w:rsidRPr="00755962">
        <w:lastRenderedPageBreak/>
        <w:t>X.4.2.2 Use Case #2: Update Patient Information</w:t>
      </w:r>
    </w:p>
    <w:p w14:paraId="555CCDBC" w14:textId="77777777" w:rsidR="002676E4" w:rsidRPr="00755962" w:rsidRDefault="00A350F3">
      <w:r w:rsidRPr="00755962">
        <w:t xml:space="preserve">An existing client record is updated in a demographic database. </w:t>
      </w:r>
    </w:p>
    <w:p w14:paraId="644D984F" w14:textId="77777777" w:rsidR="002676E4" w:rsidRPr="00755962" w:rsidRDefault="00A350F3">
      <w:pPr>
        <w:pStyle w:val="Heading5"/>
      </w:pPr>
      <w:bookmarkStart w:id="62" w:name="_k7507yr8k8q" w:colFirst="0" w:colLast="0"/>
      <w:bookmarkEnd w:id="62"/>
      <w:r w:rsidRPr="00755962">
        <w:t>X.4.2.2.1 Update Patient Use Case Description</w:t>
      </w:r>
    </w:p>
    <w:p w14:paraId="0FD907F0"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1412319F"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1906536A" w14:textId="77777777" w:rsidR="002676E4" w:rsidRPr="00755962" w:rsidRDefault="00A350F3">
      <w:pPr>
        <w:pStyle w:val="Heading5"/>
      </w:pPr>
      <w:bookmarkStart w:id="63" w:name="_12rcx61h4by" w:colFirst="0" w:colLast="0"/>
      <w:bookmarkEnd w:id="63"/>
      <w:r w:rsidRPr="00755962">
        <w:t>X.4.2.2.2 Update Patient Process Flow</w:t>
      </w:r>
    </w:p>
    <w:p w14:paraId="22BADB42" w14:textId="77777777" w:rsidR="002676E4" w:rsidRPr="00755962" w:rsidRDefault="00A350F3">
      <w:r w:rsidRPr="00755962">
        <w:rPr>
          <w:noProof/>
        </w:rPr>
        <w:drawing>
          <wp:inline distT="114300" distB="114300" distL="114300" distR="114300" wp14:anchorId="78093857" wp14:editId="14C363E9">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43600" cy="2921000"/>
                    </a:xfrm>
                    <a:prstGeom prst="rect">
                      <a:avLst/>
                    </a:prstGeom>
                    <a:ln/>
                  </pic:spPr>
                </pic:pic>
              </a:graphicData>
            </a:graphic>
          </wp:inline>
        </w:drawing>
      </w:r>
    </w:p>
    <w:p w14:paraId="757A2CF8"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6B1C168F" w14:textId="77777777" w:rsidR="002676E4" w:rsidRPr="00755962" w:rsidRDefault="00A350F3">
      <w:r w:rsidRPr="00755962">
        <w:rPr>
          <w:b/>
        </w:rPr>
        <w:t>Pre-conditions</w:t>
      </w:r>
      <w:r w:rsidRPr="00755962">
        <w:t>:</w:t>
      </w:r>
    </w:p>
    <w:p w14:paraId="2F9A5E84" w14:textId="77777777"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5028BD74" w14:textId="77777777" w:rsidR="002676E4" w:rsidRPr="00755962" w:rsidRDefault="002676E4"/>
    <w:p w14:paraId="45F8DA44" w14:textId="77777777" w:rsidR="002676E4" w:rsidRPr="00755962" w:rsidRDefault="00A350F3">
      <w:r w:rsidRPr="00755962">
        <w:rPr>
          <w:b/>
        </w:rPr>
        <w:t>Main Flow</w:t>
      </w:r>
      <w:r w:rsidRPr="00755962">
        <w:t>:</w:t>
      </w:r>
    </w:p>
    <w:p w14:paraId="76DA3559" w14:textId="77777777"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14:paraId="2C3D7E96" w14:textId="77777777" w:rsidR="002676E4" w:rsidRPr="00755962" w:rsidRDefault="00A350F3">
      <w:pPr>
        <w:rPr>
          <w:b/>
        </w:rPr>
      </w:pPr>
      <w:r w:rsidRPr="00755962">
        <w:rPr>
          <w:b/>
        </w:rPr>
        <w:t>Post-conditions:</w:t>
      </w:r>
    </w:p>
    <w:p w14:paraId="4E2DFFA8"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55B5AE97" w14:textId="77777777" w:rsidR="002676E4" w:rsidRPr="00755962" w:rsidRDefault="00A350F3">
      <w:pPr>
        <w:pStyle w:val="Heading4"/>
        <w:ind w:left="864"/>
      </w:pPr>
      <w:bookmarkStart w:id="64" w:name="_sf46mntmtg8t" w:colFirst="0" w:colLast="0"/>
      <w:bookmarkEnd w:id="64"/>
      <w:r w:rsidRPr="00755962">
        <w:t>X.4.2.3 Use Case #3: Merge Patient Records</w:t>
      </w:r>
    </w:p>
    <w:p w14:paraId="35F7B989" w14:textId="7777777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14:paraId="7B959F12" w14:textId="77777777" w:rsidR="002676E4" w:rsidRPr="00755962" w:rsidRDefault="00A350F3">
      <w:pPr>
        <w:pStyle w:val="Heading5"/>
      </w:pPr>
      <w:bookmarkStart w:id="65" w:name="_fj71c9tf6qvl" w:colFirst="0" w:colLast="0"/>
      <w:bookmarkEnd w:id="65"/>
      <w:r w:rsidRPr="00755962">
        <w:t>X.4.2.3.1 Merge Patient Records Use Case Description</w:t>
      </w:r>
    </w:p>
    <w:p w14:paraId="360481BB"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65F1B713"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0509536F" w14:textId="77777777"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14:paraId="51D282A5"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13EACC0F" w14:textId="77777777" w:rsidR="002676E4" w:rsidRPr="00755962" w:rsidRDefault="00A350F3">
      <w:pPr>
        <w:pStyle w:val="Heading5"/>
      </w:pPr>
      <w:bookmarkStart w:id="66" w:name="_9zp53gfpy00" w:colFirst="0" w:colLast="0"/>
      <w:bookmarkEnd w:id="66"/>
      <w:r w:rsidRPr="00755962">
        <w:lastRenderedPageBreak/>
        <w:t>X.4.2.3.2 Merge Patient Process Flow</w:t>
      </w:r>
    </w:p>
    <w:p w14:paraId="31A3264E" w14:textId="77777777" w:rsidR="002676E4" w:rsidRPr="00755962" w:rsidRDefault="00A350F3">
      <w:r w:rsidRPr="00755962">
        <w:rPr>
          <w:noProof/>
        </w:rPr>
        <w:drawing>
          <wp:inline distT="114300" distB="114300" distL="114300" distR="114300" wp14:anchorId="26DC9054" wp14:editId="7699A035">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14:paraId="5B01436B"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5A844BD7" w14:textId="77777777" w:rsidR="002676E4" w:rsidRPr="00755962" w:rsidRDefault="00A350F3">
      <w:r w:rsidRPr="00755962">
        <w:rPr>
          <w:b/>
        </w:rPr>
        <w:t>Pre-conditions</w:t>
      </w:r>
      <w:r w:rsidRPr="00755962">
        <w:t>:</w:t>
      </w:r>
    </w:p>
    <w:p w14:paraId="205E6D7F" w14:textId="77777777" w:rsidR="002676E4" w:rsidRPr="00755962" w:rsidRDefault="00A350F3">
      <w:r w:rsidRPr="00755962">
        <w:t xml:space="preserve">Systems that maintain patient information subscribe to the MERGE transaction on the national Client Registry. </w:t>
      </w:r>
    </w:p>
    <w:p w14:paraId="619B5450" w14:textId="77777777" w:rsidR="002676E4" w:rsidRPr="00755962" w:rsidRDefault="00A350F3">
      <w:r w:rsidRPr="00755962">
        <w:rPr>
          <w:b/>
        </w:rPr>
        <w:t>Main Flow</w:t>
      </w:r>
      <w:r w:rsidRPr="00755962">
        <w:t>:</w:t>
      </w:r>
    </w:p>
    <w:p w14:paraId="1EFE5D3A"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1F4B3D95" w14:textId="77777777" w:rsidR="002676E4" w:rsidRPr="00755962" w:rsidRDefault="00A350F3">
      <w:pPr>
        <w:rPr>
          <w:b/>
        </w:rPr>
      </w:pPr>
      <w:r w:rsidRPr="00755962">
        <w:rPr>
          <w:b/>
        </w:rPr>
        <w:t>Post-conditions:</w:t>
      </w:r>
    </w:p>
    <w:p w14:paraId="248649DC"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4ECC3066" w14:textId="77777777" w:rsidR="002676E4" w:rsidRPr="00755962" w:rsidRDefault="002676E4">
      <w:pPr>
        <w:pBdr>
          <w:top w:val="nil"/>
          <w:left w:val="nil"/>
          <w:bottom w:val="nil"/>
          <w:right w:val="nil"/>
          <w:between w:val="nil"/>
        </w:pBdr>
      </w:pPr>
    </w:p>
    <w:p w14:paraId="0A698ABB" w14:textId="77777777" w:rsidR="002676E4" w:rsidRPr="00755962" w:rsidRDefault="00A350F3">
      <w:pPr>
        <w:pStyle w:val="Heading2"/>
      </w:pPr>
      <w:bookmarkStart w:id="67" w:name="_1x0gk37" w:colFirst="0" w:colLast="0"/>
      <w:bookmarkEnd w:id="67"/>
      <w:r w:rsidRPr="00755962">
        <w:lastRenderedPageBreak/>
        <w:t>X.5 &lt;Profile Acronym&gt; Security Considerations</w:t>
      </w:r>
    </w:p>
    <w:p w14:paraId="0DFBDAF7"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20BDD98"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6C40DBF8"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0F43AB70" w14:textId="77777777" w:rsidR="002676E4" w:rsidRPr="00755962" w:rsidRDefault="00A350F3">
      <w:pPr>
        <w:pStyle w:val="Heading2"/>
        <w:rPr>
          <w:i/>
        </w:rPr>
      </w:pPr>
      <w:bookmarkStart w:id="68" w:name="_4h042r0" w:colFirst="0" w:colLast="0"/>
      <w:bookmarkEnd w:id="68"/>
      <w:r w:rsidRPr="00755962">
        <w:rPr>
          <w:highlight w:val="yellow"/>
        </w:rPr>
        <w:t>X.6 PIMuF Cross Profile Considerations</w:t>
      </w:r>
    </w:p>
    <w:p w14:paraId="3214A25C"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5CA55F83" w14:textId="77777777" w:rsidR="002676E4" w:rsidRPr="00755962" w:rsidRDefault="00A350F3">
      <w:pPr>
        <w:rPr>
          <w:i/>
        </w:rPr>
      </w:pPr>
      <w:r w:rsidRPr="00755962">
        <w:rPr>
          <w:i/>
        </w:rPr>
        <w:t xml:space="preserve"> &lt;Consider using a format such as the following:&gt;</w:t>
      </w:r>
    </w:p>
    <w:p w14:paraId="4F4E185A" w14:textId="77777777" w:rsidR="002676E4" w:rsidRPr="00755962" w:rsidRDefault="002676E4">
      <w:pPr>
        <w:rPr>
          <w:i/>
        </w:rPr>
      </w:pPr>
    </w:p>
    <w:p w14:paraId="020926E4" w14:textId="77777777" w:rsidR="002676E4" w:rsidRPr="00755962" w:rsidRDefault="00A350F3">
      <w:r w:rsidRPr="00755962">
        <w:t>&lt;other profile acronym&gt; - &lt;other profile name&gt;</w:t>
      </w:r>
    </w:p>
    <w:p w14:paraId="3425A569"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234789E9" w14:textId="77777777" w:rsidR="002676E4" w:rsidRPr="00755962" w:rsidRDefault="002676E4"/>
    <w:p w14:paraId="0A82752E"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49D62EC4"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38CCF2DD" w14:textId="77777777" w:rsidR="002676E4" w:rsidRPr="00755962" w:rsidRDefault="002676E4"/>
    <w:p w14:paraId="298DE413" w14:textId="77777777" w:rsidR="002676E4" w:rsidRPr="00755962" w:rsidRDefault="002676E4"/>
    <w:p w14:paraId="437373EF" w14:textId="77777777" w:rsidR="002676E4" w:rsidRPr="00755962" w:rsidRDefault="00A350F3">
      <w:pPr>
        <w:numPr>
          <w:ilvl w:val="0"/>
          <w:numId w:val="4"/>
        </w:numPr>
      </w:pPr>
      <w:proofErr w:type="spellStart"/>
      <w:r w:rsidRPr="00755962">
        <w:t>PIXm</w:t>
      </w:r>
      <w:proofErr w:type="spellEnd"/>
    </w:p>
    <w:p w14:paraId="3F337928" w14:textId="77777777" w:rsidR="002676E4" w:rsidRPr="00755962" w:rsidRDefault="00A350F3">
      <w:pPr>
        <w:numPr>
          <w:ilvl w:val="0"/>
          <w:numId w:val="4"/>
        </w:numPr>
        <w:spacing w:before="0"/>
      </w:pPr>
      <w:proofErr w:type="spellStart"/>
      <w:r w:rsidRPr="00755962">
        <w:t>PDQm</w:t>
      </w:r>
      <w:proofErr w:type="spellEnd"/>
    </w:p>
    <w:p w14:paraId="34BBCB80" w14:textId="77777777" w:rsidR="002676E4" w:rsidRPr="00755962" w:rsidRDefault="00A350F3">
      <w:pPr>
        <w:numPr>
          <w:ilvl w:val="0"/>
          <w:numId w:val="4"/>
        </w:numPr>
        <w:spacing w:before="0"/>
      </w:pPr>
      <w:r w:rsidRPr="00755962">
        <w:t>An XDS.b registry</w:t>
      </w:r>
    </w:p>
    <w:p w14:paraId="237AAA6B"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3E89833" w14:textId="77777777" w:rsidR="002676E4" w:rsidRPr="00755962" w:rsidRDefault="00A350F3">
      <w:pPr>
        <w:numPr>
          <w:ilvl w:val="0"/>
          <w:numId w:val="4"/>
        </w:numPr>
        <w:spacing w:before="0"/>
      </w:pPr>
      <w:r w:rsidRPr="00755962">
        <w:t>PAM (look at French national extension)</w:t>
      </w:r>
    </w:p>
    <w:p w14:paraId="7D23A162" w14:textId="77777777" w:rsidR="002676E4" w:rsidRPr="00755962" w:rsidRDefault="00A350F3">
      <w:pPr>
        <w:numPr>
          <w:ilvl w:val="0"/>
          <w:numId w:val="4"/>
        </w:numPr>
        <w:spacing w:before="0"/>
      </w:pPr>
      <w:r w:rsidRPr="00755962">
        <w:t>V2 PIX manager query / feed</w:t>
      </w:r>
    </w:p>
    <w:p w14:paraId="5AF32A08" w14:textId="77777777" w:rsidR="002676E4" w:rsidRPr="00755962" w:rsidRDefault="00A350F3">
      <w:pPr>
        <w:numPr>
          <w:ilvl w:val="0"/>
          <w:numId w:val="4"/>
        </w:numPr>
        <w:spacing w:before="0"/>
      </w:pPr>
      <w:r w:rsidRPr="00755962">
        <w:t>V2 PIX manager query / feed</w:t>
      </w:r>
    </w:p>
    <w:p w14:paraId="3DA05171" w14:textId="77777777" w:rsidR="002676E4" w:rsidRPr="00755962" w:rsidRDefault="00A350F3">
      <w:pPr>
        <w:numPr>
          <w:ilvl w:val="0"/>
          <w:numId w:val="4"/>
        </w:numPr>
        <w:spacing w:before="0"/>
      </w:pPr>
      <w:proofErr w:type="spellStart"/>
      <w:r w:rsidRPr="00755962">
        <w:t>QEDm</w:t>
      </w:r>
      <w:proofErr w:type="spellEnd"/>
    </w:p>
    <w:p w14:paraId="4A614267" w14:textId="77777777" w:rsidR="002676E4" w:rsidRPr="00755962" w:rsidRDefault="002676E4"/>
    <w:p w14:paraId="103D47E8" w14:textId="77777777" w:rsidR="002676E4" w:rsidRPr="00755962" w:rsidRDefault="002676E4"/>
    <w:p w14:paraId="19FC44A2" w14:textId="77777777" w:rsidR="002676E4" w:rsidRPr="00755962" w:rsidRDefault="002676E4">
      <w:pPr>
        <w:spacing w:before="0"/>
        <w:rPr>
          <w:rFonts w:ascii="Calibri" w:eastAsia="Calibri" w:hAnsi="Calibri" w:cs="Calibri"/>
        </w:rPr>
      </w:pPr>
    </w:p>
    <w:p w14:paraId="7DE1BAE9" w14:textId="77777777" w:rsidR="002676E4" w:rsidRPr="00755962" w:rsidRDefault="002676E4"/>
    <w:p w14:paraId="57CC8876" w14:textId="77777777" w:rsidR="002676E4" w:rsidRPr="00755962" w:rsidRDefault="002676E4"/>
    <w:p w14:paraId="5C9BEE9B" w14:textId="77777777" w:rsidR="002676E4" w:rsidRPr="00755962" w:rsidRDefault="002676E4"/>
    <w:p w14:paraId="651DA50C"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9" w:name="_2w5ecyt" w:colFirst="0" w:colLast="0"/>
      <w:bookmarkEnd w:id="69"/>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3D51970D"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E1C9174"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29051723"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43556744" w14:textId="77777777" w:rsidR="002676E4" w:rsidRPr="00755962" w:rsidRDefault="002676E4">
      <w:bookmarkStart w:id="70" w:name="_1baon6m" w:colFirst="0" w:colLast="0"/>
      <w:bookmarkEnd w:id="70"/>
    </w:p>
    <w:p w14:paraId="3E677578" w14:textId="77777777" w:rsidR="002676E4" w:rsidRPr="00755962" w:rsidRDefault="00A350F3">
      <w:pPr>
        <w:pStyle w:val="Heading1"/>
      </w:pPr>
      <w:bookmarkStart w:id="71" w:name="_3vac5uf" w:colFirst="0" w:colLast="0"/>
      <w:bookmarkEnd w:id="71"/>
      <w:r w:rsidRPr="00755962">
        <w:br w:type="page"/>
      </w:r>
      <w:r w:rsidRPr="00755962">
        <w:lastRenderedPageBreak/>
        <w:t xml:space="preserve">Appendix A – &lt;Appendix Title&gt; </w:t>
      </w:r>
    </w:p>
    <w:p w14:paraId="2212474D"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32460C1F" w14:textId="77777777" w:rsidR="002676E4" w:rsidRPr="00755962" w:rsidRDefault="00A350F3">
      <w:pPr>
        <w:pStyle w:val="Heading2"/>
      </w:pPr>
      <w:bookmarkStart w:id="72" w:name="_2afmg28" w:colFirst="0" w:colLast="0"/>
      <w:bookmarkEnd w:id="72"/>
      <w:r w:rsidRPr="00755962">
        <w:t>A.1 &lt;Title&gt;</w:t>
      </w:r>
    </w:p>
    <w:p w14:paraId="444BCF1D"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2B555AD0" w14:textId="77777777" w:rsidR="002676E4" w:rsidRPr="00755962" w:rsidRDefault="00A350F3">
      <w:pPr>
        <w:pStyle w:val="Heading3"/>
      </w:pPr>
      <w:bookmarkStart w:id="73" w:name="_pkwqa1" w:colFirst="0" w:colLast="0"/>
      <w:bookmarkEnd w:id="73"/>
      <w:r w:rsidRPr="00755962">
        <w:t>A.1.1 &lt;Title&gt;</w:t>
      </w:r>
    </w:p>
    <w:p w14:paraId="048997C9"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D90B2AB" w14:textId="77777777" w:rsidR="002676E4" w:rsidRPr="00755962" w:rsidRDefault="00A350F3">
      <w:pPr>
        <w:pStyle w:val="Heading1"/>
      </w:pPr>
      <w:bookmarkStart w:id="74" w:name="_39kk8xu" w:colFirst="0" w:colLast="0"/>
      <w:bookmarkEnd w:id="74"/>
      <w:r w:rsidRPr="00755962">
        <w:br w:type="page"/>
      </w:r>
      <w:r w:rsidRPr="00755962">
        <w:lastRenderedPageBreak/>
        <w:t xml:space="preserve">Appendix B – &lt;Appendix Title&gt; </w:t>
      </w:r>
    </w:p>
    <w:p w14:paraId="232309E3"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123F130C" w14:textId="77777777" w:rsidR="002676E4" w:rsidRPr="00755962" w:rsidRDefault="00A350F3">
      <w:pPr>
        <w:pStyle w:val="Heading2"/>
      </w:pPr>
      <w:bookmarkStart w:id="75" w:name="_1opuj5n" w:colFirst="0" w:colLast="0"/>
      <w:bookmarkEnd w:id="75"/>
      <w:r w:rsidRPr="00755962">
        <w:t>B.1 &lt;Title&gt;</w:t>
      </w:r>
    </w:p>
    <w:p w14:paraId="18CA7513"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29FA18D8" w14:textId="77777777" w:rsidR="002676E4" w:rsidRPr="00755962" w:rsidRDefault="00A350F3">
      <w:pPr>
        <w:pStyle w:val="Heading3"/>
      </w:pPr>
      <w:bookmarkStart w:id="76" w:name="_48pi1tg" w:colFirst="0" w:colLast="0"/>
      <w:bookmarkEnd w:id="76"/>
      <w:r w:rsidRPr="00755962">
        <w:t>B.1.1 &lt;Title&gt;</w:t>
      </w:r>
    </w:p>
    <w:p w14:paraId="7A97E01F"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2F7DF44F"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77" w:name="_2nusc19" w:colFirst="0" w:colLast="0"/>
      <w:bookmarkEnd w:id="77"/>
      <w:r w:rsidRPr="00755962">
        <w:br w:type="page"/>
      </w:r>
    </w:p>
    <w:p w14:paraId="0E1235AC"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78" w:name="_1yyy98l" w:colFirst="0" w:colLast="0"/>
      <w:bookmarkEnd w:id="78"/>
      <w:r w:rsidRPr="00755962">
        <w:lastRenderedPageBreak/>
        <w:br w:type="page"/>
      </w:r>
    </w:p>
    <w:sectPr w:rsidR="002676E4" w:rsidRPr="00755962">
      <w:headerReference w:type="default" r:id="rId34"/>
      <w:footerReference w:type="even" r:id="rId35"/>
      <w:footerReference w:type="default" r:id="rId36"/>
      <w:footerReference w:type="first" r:id="rId37"/>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53A4E" w14:textId="77777777" w:rsidR="00D43D52" w:rsidRDefault="00D43D52">
      <w:pPr>
        <w:spacing w:before="0"/>
      </w:pPr>
      <w:r>
        <w:separator/>
      </w:r>
    </w:p>
  </w:endnote>
  <w:endnote w:type="continuationSeparator" w:id="0">
    <w:p w14:paraId="2D7951CE" w14:textId="77777777" w:rsidR="00D43D52" w:rsidRDefault="00D43D5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BBC"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F2530FB" w14:textId="77777777" w:rsidR="00A350F3" w:rsidRDefault="00A350F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67C3" w14:textId="77777777" w:rsidR="00A350F3" w:rsidRDefault="00A350F3">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7893A6BD" w14:textId="77777777" w:rsidR="00A350F3" w:rsidRDefault="00A350F3">
    <w:pPr>
      <w:pBdr>
        <w:top w:val="nil"/>
        <w:left w:val="nil"/>
        <w:bottom w:val="nil"/>
        <w:right w:val="nil"/>
        <w:between w:val="nil"/>
      </w:pBdr>
      <w:tabs>
        <w:tab w:val="center" w:pos="4320"/>
        <w:tab w:val="right" w:pos="8640"/>
      </w:tabs>
      <w:ind w:right="360"/>
      <w:rPr>
        <w:color w:val="000000"/>
        <w:sz w:val="20"/>
        <w:szCs w:val="20"/>
      </w:rPr>
    </w:pPr>
    <w:bookmarkStart w:id="79" w:name="_1l354xk" w:colFirst="0" w:colLast="0"/>
    <w:bookmarkEnd w:id="7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53708716" w14:textId="77777777" w:rsidR="00A350F3" w:rsidRDefault="00A350F3">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D98E1"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397C4" w14:textId="77777777" w:rsidR="00D43D52" w:rsidRDefault="00D43D52">
      <w:pPr>
        <w:spacing w:before="0"/>
      </w:pPr>
      <w:r>
        <w:separator/>
      </w:r>
    </w:p>
  </w:footnote>
  <w:footnote w:type="continuationSeparator" w:id="0">
    <w:p w14:paraId="6CEACD33" w14:textId="77777777" w:rsidR="00D43D52" w:rsidRDefault="00D43D5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5125"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63C6BC66" w14:textId="77777777" w:rsidR="00A350F3" w:rsidRDefault="00A350F3">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5A368B97" w14:textId="77777777" w:rsidR="00A350F3" w:rsidRDefault="00A350F3">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79960754" w14:textId="77777777" w:rsidR="00A350F3" w:rsidRDefault="00A350F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berto Cappellini">
    <w15:presenceInfo w15:providerId="Windows Live" w15:userId="a73e41664619b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1669E1"/>
    <w:rsid w:val="001D125C"/>
    <w:rsid w:val="002676E4"/>
    <w:rsid w:val="00292574"/>
    <w:rsid w:val="004D2FB8"/>
    <w:rsid w:val="0054748D"/>
    <w:rsid w:val="006117A6"/>
    <w:rsid w:val="00732D65"/>
    <w:rsid w:val="00755962"/>
    <w:rsid w:val="0094346E"/>
    <w:rsid w:val="009A7C06"/>
    <w:rsid w:val="00A350F3"/>
    <w:rsid w:val="00B07A6A"/>
    <w:rsid w:val="00D43D52"/>
    <w:rsid w:val="00E4701D"/>
    <w:rsid w:val="00E82084"/>
    <w:rsid w:val="00E96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A5E6"/>
  <w15:docId w15:val="{D2E75378-6B50-EE44-9BD7-0D3BD50B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ihe.net/Technical_Frameworks/" TargetMode="External"/><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wiki.ihe.net/index.php/Scheduled_Workflo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he.net/IHE_Domains/" TargetMode="External"/><Relationship Id="rId20" Type="http://schemas.openxmlformats.org/officeDocument/2006/relationships/hyperlink" Target="http://ihe.net/Templates_Public_Comment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ihe.net/Technical_Frameworks/"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footer" Target="footer2.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Umberto Cappellini</cp:lastModifiedBy>
  <cp:revision>8</cp:revision>
  <dcterms:created xsi:type="dcterms:W3CDTF">2019-03-01T14:42:00Z</dcterms:created>
  <dcterms:modified xsi:type="dcterms:W3CDTF">2019-04-30T16:03:00Z</dcterms:modified>
</cp:coreProperties>
</file>